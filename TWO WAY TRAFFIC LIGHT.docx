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197" w:rsidRPr="003F13BD" w:rsidRDefault="00BD1197" w:rsidP="00BD1197">
      <w:pPr>
        <w:rPr>
          <w:rFonts w:ascii="Sitka Small" w:hAnsi="Sitka Small"/>
        </w:rPr>
      </w:pPr>
    </w:p>
    <w:p w:rsidR="00BD1197" w:rsidRPr="003F13BD" w:rsidRDefault="00BD1197" w:rsidP="00BD1197">
      <w:pPr>
        <w:rPr>
          <w:rFonts w:ascii="Sitka Small" w:hAnsi="Sitka Small"/>
        </w:rPr>
      </w:pPr>
    </w:p>
    <w:p w:rsidR="00BD1197" w:rsidRPr="003F13BD" w:rsidRDefault="00BD1197" w:rsidP="00BD1197">
      <w:pPr>
        <w:rPr>
          <w:rFonts w:ascii="Sitka Small" w:hAnsi="Sitka Small"/>
        </w:rPr>
      </w:pPr>
    </w:p>
    <w:p w:rsidR="00BD1197" w:rsidRPr="003F13BD" w:rsidRDefault="00BD1197" w:rsidP="00BD1197">
      <w:pPr>
        <w:rPr>
          <w:rFonts w:ascii="Sitka Small" w:hAnsi="Sitka Small"/>
        </w:rPr>
      </w:pPr>
    </w:p>
    <w:p w:rsidR="00BD1197" w:rsidRPr="003F13BD" w:rsidRDefault="00BD1197" w:rsidP="00BD1197">
      <w:pPr>
        <w:rPr>
          <w:rFonts w:ascii="Sitka Small" w:hAnsi="Sitka Small"/>
        </w:rPr>
      </w:pPr>
    </w:p>
    <w:p w:rsidR="00BD1197" w:rsidRDefault="00BD1197" w:rsidP="00BD1197">
      <w:pPr>
        <w:rPr>
          <w:rFonts w:ascii="Sitka Small" w:hAnsi="Sitka Small"/>
        </w:rPr>
      </w:pPr>
    </w:p>
    <w:p w:rsidR="003F13BD" w:rsidRPr="003F13BD" w:rsidRDefault="003F13BD" w:rsidP="003F13BD">
      <w:pPr>
        <w:pStyle w:val="IntenseQuote"/>
        <w:rPr>
          <w:rFonts w:ascii="Sitka Small" w:hAnsi="Sitka Small"/>
          <w:color w:val="000000" w:themeColor="text1"/>
          <w:sz w:val="44"/>
          <w:szCs w:val="44"/>
        </w:rPr>
      </w:pPr>
      <w:r w:rsidRPr="003F13BD">
        <w:rPr>
          <w:rFonts w:ascii="Sitka Small" w:hAnsi="Sitka Small"/>
          <w:color w:val="000000" w:themeColor="text1"/>
          <w:sz w:val="44"/>
          <w:szCs w:val="44"/>
        </w:rPr>
        <w:t xml:space="preserve">TWO WAY TRAFFIC LIGHT </w:t>
      </w:r>
    </w:p>
    <w:p w:rsidR="003F13BD" w:rsidRDefault="003F13BD" w:rsidP="00BD1197">
      <w:pPr>
        <w:rPr>
          <w:rFonts w:ascii="Sitka Small" w:hAnsi="Sitka Small"/>
        </w:rPr>
      </w:pPr>
    </w:p>
    <w:p w:rsidR="003F13BD" w:rsidRDefault="003F13BD" w:rsidP="00BD1197">
      <w:pPr>
        <w:rPr>
          <w:rFonts w:ascii="Sitka Small" w:hAnsi="Sitka Small"/>
        </w:rPr>
      </w:pPr>
    </w:p>
    <w:p w:rsidR="003F13BD" w:rsidRDefault="003F13BD" w:rsidP="00BD1197">
      <w:pPr>
        <w:rPr>
          <w:rFonts w:ascii="Sitka Small" w:hAnsi="Sitka Small"/>
        </w:rPr>
      </w:pPr>
    </w:p>
    <w:p w:rsidR="003F13BD" w:rsidRDefault="003F13BD" w:rsidP="00BD1197">
      <w:pPr>
        <w:rPr>
          <w:rFonts w:ascii="Sitka Small" w:hAnsi="Sitka Small"/>
        </w:rPr>
      </w:pPr>
    </w:p>
    <w:p w:rsidR="003F13BD" w:rsidRDefault="003F13BD" w:rsidP="00BD1197">
      <w:pPr>
        <w:rPr>
          <w:rFonts w:ascii="Sitka Small" w:hAnsi="Sitka Small"/>
        </w:rPr>
      </w:pPr>
    </w:p>
    <w:p w:rsidR="003F13BD" w:rsidRPr="003F13BD" w:rsidRDefault="003F13BD" w:rsidP="00BD1197">
      <w:pPr>
        <w:rPr>
          <w:rFonts w:ascii="Sitka Small" w:hAnsi="Sitka Small"/>
        </w:rPr>
      </w:pPr>
    </w:p>
    <w:p w:rsidR="00BD1197" w:rsidRPr="003F13BD" w:rsidRDefault="00BD1197" w:rsidP="00BD1197">
      <w:pPr>
        <w:tabs>
          <w:tab w:val="left" w:pos="645"/>
          <w:tab w:val="center" w:pos="4680"/>
        </w:tabs>
        <w:spacing w:after="0" w:line="360" w:lineRule="auto"/>
        <w:jc w:val="center"/>
        <w:rPr>
          <w:rFonts w:ascii="Sitka Small" w:hAnsi="Sitka Small" w:cs="Segoe UI"/>
          <w:b/>
          <w:sz w:val="26"/>
          <w:szCs w:val="26"/>
        </w:rPr>
      </w:pPr>
      <w:r w:rsidRPr="003F13BD">
        <w:rPr>
          <w:rFonts w:ascii="Sitka Small" w:hAnsi="Sitka Small" w:cs="Segoe UI"/>
          <w:b/>
          <w:sz w:val="26"/>
          <w:szCs w:val="26"/>
        </w:rPr>
        <w:t>Group Members</w:t>
      </w:r>
    </w:p>
    <w:tbl>
      <w:tblPr>
        <w:tblStyle w:val="PlainTable2"/>
        <w:tblW w:w="0" w:type="auto"/>
        <w:jc w:val="center"/>
        <w:tblLook w:val="04A0" w:firstRow="1" w:lastRow="0" w:firstColumn="1" w:lastColumn="0" w:noHBand="0" w:noVBand="1"/>
      </w:tblPr>
      <w:tblGrid>
        <w:gridCol w:w="216"/>
        <w:gridCol w:w="615"/>
        <w:gridCol w:w="276"/>
        <w:gridCol w:w="3250"/>
        <w:gridCol w:w="216"/>
        <w:gridCol w:w="4795"/>
        <w:gridCol w:w="216"/>
      </w:tblGrid>
      <w:tr w:rsidR="00BD1197" w:rsidRPr="003F13BD" w:rsidTr="00BD1197">
        <w:trPr>
          <w:gridBefore w:val="1"/>
          <w:cnfStyle w:val="100000000000" w:firstRow="1" w:lastRow="0" w:firstColumn="0" w:lastColumn="0" w:oddVBand="0" w:evenVBand="0" w:oddHBand="0" w:evenHBand="0" w:firstRowFirstColumn="0" w:firstRowLastColumn="0" w:lastRowFirstColumn="0" w:lastRowLastColumn="0"/>
          <w:wBefore w:w="216" w:type="dxa"/>
          <w:trHeight w:val="569"/>
          <w:jc w:val="center"/>
        </w:trPr>
        <w:tc>
          <w:tcPr>
            <w:cnfStyle w:val="001000000000" w:firstRow="0" w:lastRow="0" w:firstColumn="1" w:lastColumn="0" w:oddVBand="0" w:evenVBand="0" w:oddHBand="0" w:evenHBand="0" w:firstRowFirstColumn="0" w:firstRowLastColumn="0" w:lastRowFirstColumn="0" w:lastRowLastColumn="0"/>
            <w:tcW w:w="831" w:type="dxa"/>
            <w:gridSpan w:val="2"/>
          </w:tcPr>
          <w:p w:rsidR="00BD1197" w:rsidRPr="003F13BD" w:rsidRDefault="00BD1197" w:rsidP="00267DB1">
            <w:pPr>
              <w:spacing w:line="360" w:lineRule="auto"/>
              <w:jc w:val="center"/>
              <w:rPr>
                <w:rFonts w:ascii="Sitka Small" w:hAnsi="Sitka Small" w:cs="Segoe UI"/>
                <w:b w:val="0"/>
                <w:i/>
                <w:sz w:val="20"/>
                <w:szCs w:val="20"/>
              </w:rPr>
            </w:pPr>
            <w:r w:rsidRPr="003F13BD">
              <w:rPr>
                <w:rFonts w:ascii="Sitka Small" w:hAnsi="Sitka Small" w:cs="Segoe UI"/>
                <w:b w:val="0"/>
                <w:i/>
                <w:sz w:val="20"/>
                <w:szCs w:val="20"/>
              </w:rPr>
              <w:t>S.no</w:t>
            </w:r>
          </w:p>
        </w:tc>
        <w:tc>
          <w:tcPr>
            <w:tcW w:w="3112" w:type="dxa"/>
            <w:gridSpan w:val="2"/>
          </w:tcPr>
          <w:p w:rsidR="00BD1197" w:rsidRPr="003F13BD" w:rsidRDefault="00BD1197" w:rsidP="00267DB1">
            <w:pPr>
              <w:spacing w:line="360" w:lineRule="auto"/>
              <w:jc w:val="center"/>
              <w:cnfStyle w:val="100000000000" w:firstRow="1" w:lastRow="0" w:firstColumn="0" w:lastColumn="0" w:oddVBand="0" w:evenVBand="0" w:oddHBand="0" w:evenHBand="0" w:firstRowFirstColumn="0" w:firstRowLastColumn="0" w:lastRowFirstColumn="0" w:lastRowLastColumn="0"/>
              <w:rPr>
                <w:rFonts w:ascii="Sitka Small" w:hAnsi="Sitka Small" w:cs="Segoe UI"/>
                <w:b w:val="0"/>
                <w:i/>
                <w:sz w:val="20"/>
                <w:szCs w:val="20"/>
              </w:rPr>
            </w:pPr>
            <w:r w:rsidRPr="003F13BD">
              <w:rPr>
                <w:rFonts w:ascii="Sitka Small" w:hAnsi="Sitka Small" w:cs="Segoe UI"/>
                <w:b w:val="0"/>
                <w:i/>
                <w:sz w:val="20"/>
                <w:szCs w:val="20"/>
              </w:rPr>
              <w:t>Student ID</w:t>
            </w:r>
          </w:p>
        </w:tc>
        <w:tc>
          <w:tcPr>
            <w:tcW w:w="5011" w:type="dxa"/>
            <w:gridSpan w:val="2"/>
          </w:tcPr>
          <w:p w:rsidR="00BD1197" w:rsidRPr="003F13BD" w:rsidRDefault="00BD1197" w:rsidP="00267DB1">
            <w:pPr>
              <w:spacing w:line="360" w:lineRule="auto"/>
              <w:jc w:val="center"/>
              <w:cnfStyle w:val="100000000000" w:firstRow="1" w:lastRow="0" w:firstColumn="0" w:lastColumn="0" w:oddVBand="0" w:evenVBand="0" w:oddHBand="0" w:evenHBand="0" w:firstRowFirstColumn="0" w:firstRowLastColumn="0" w:lastRowFirstColumn="0" w:lastRowLastColumn="0"/>
              <w:rPr>
                <w:rFonts w:ascii="Sitka Small" w:hAnsi="Sitka Small" w:cs="Segoe UI"/>
                <w:b w:val="0"/>
                <w:i/>
                <w:sz w:val="20"/>
                <w:szCs w:val="20"/>
              </w:rPr>
            </w:pPr>
            <w:r w:rsidRPr="003F13BD">
              <w:rPr>
                <w:rFonts w:ascii="Sitka Small" w:hAnsi="Sitka Small" w:cs="Segoe UI"/>
                <w:b w:val="0"/>
                <w:i/>
                <w:sz w:val="20"/>
                <w:szCs w:val="20"/>
              </w:rPr>
              <w:t>Student Name</w:t>
            </w:r>
          </w:p>
        </w:tc>
      </w:tr>
      <w:tr w:rsidR="00BD1197" w:rsidRPr="003F13BD" w:rsidTr="00BD1197">
        <w:trPr>
          <w:gridAfter w:val="1"/>
          <w:cnfStyle w:val="000000100000" w:firstRow="0" w:lastRow="0" w:firstColumn="0" w:lastColumn="0" w:oddVBand="0" w:evenVBand="0" w:oddHBand="1" w:evenHBand="0" w:firstRowFirstColumn="0" w:firstRowLastColumn="0" w:lastRowFirstColumn="0" w:lastRowLastColumn="0"/>
          <w:wAfter w:w="216" w:type="dxa"/>
          <w:trHeight w:val="569"/>
          <w:jc w:val="center"/>
        </w:trPr>
        <w:tc>
          <w:tcPr>
            <w:cnfStyle w:val="001000000000" w:firstRow="0" w:lastRow="0" w:firstColumn="1" w:lastColumn="0" w:oddVBand="0" w:evenVBand="0" w:oddHBand="0" w:evenHBand="0" w:firstRowFirstColumn="0" w:firstRowLastColumn="0" w:lastRowFirstColumn="0" w:lastRowLastColumn="0"/>
            <w:tcW w:w="831" w:type="dxa"/>
            <w:gridSpan w:val="2"/>
          </w:tcPr>
          <w:p w:rsidR="00BD1197" w:rsidRPr="003F13BD" w:rsidRDefault="00BD1197" w:rsidP="00267DB1">
            <w:pPr>
              <w:spacing w:line="360" w:lineRule="auto"/>
              <w:jc w:val="center"/>
              <w:rPr>
                <w:rFonts w:ascii="Sitka Small" w:hAnsi="Sitka Small" w:cs="Segoe UI"/>
                <w:sz w:val="20"/>
                <w:szCs w:val="20"/>
              </w:rPr>
            </w:pPr>
            <w:r w:rsidRPr="003F13BD">
              <w:rPr>
                <w:rFonts w:ascii="Sitka Small" w:hAnsi="Sitka Small" w:cs="Segoe UI"/>
                <w:sz w:val="20"/>
                <w:szCs w:val="20"/>
              </w:rPr>
              <w:t>1</w:t>
            </w:r>
          </w:p>
        </w:tc>
        <w:tc>
          <w:tcPr>
            <w:tcW w:w="3112" w:type="dxa"/>
            <w:gridSpan w:val="2"/>
          </w:tcPr>
          <w:p w:rsidR="00BD1197" w:rsidRPr="003F13BD" w:rsidRDefault="00BD1197" w:rsidP="00267DB1">
            <w:pPr>
              <w:spacing w:line="360" w:lineRule="auto"/>
              <w:jc w:val="center"/>
              <w:cnfStyle w:val="000000100000" w:firstRow="0" w:lastRow="0" w:firstColumn="0" w:lastColumn="0" w:oddVBand="0" w:evenVBand="0" w:oddHBand="1" w:evenHBand="0" w:firstRowFirstColumn="0" w:firstRowLastColumn="0" w:lastRowFirstColumn="0" w:lastRowLastColumn="0"/>
              <w:rPr>
                <w:rFonts w:ascii="Sitka Small" w:hAnsi="Sitka Small" w:cs="Segoe UI"/>
                <w:sz w:val="20"/>
                <w:szCs w:val="20"/>
              </w:rPr>
            </w:pPr>
            <w:del w:id="0" w:author="M C" w:date="2021-02-16T02:01:00Z">
              <w:r w:rsidRPr="003F13BD">
                <w:rPr>
                  <w:rFonts w:ascii="Sitka Small" w:hAnsi="Sitka Small"/>
                  <w:color w:val="000000"/>
                  <w:sz w:val="20"/>
                  <w:szCs w:val="20"/>
                  <w:shd w:val="clear" w:color="auto" w:fill="FFFFFF"/>
                </w:rPr>
                <w:delText>Student1274489</w:delText>
              </w:r>
            </w:del>
            <w:ins w:id="1" w:author="M C" w:date="2021-02-16T02:01:00Z">
              <w:r w:rsidRPr="003F13BD">
                <w:rPr>
                  <w:rFonts w:ascii="Sitka Small" w:hAnsi="Sitka Small" w:cs="Segoe UI"/>
                  <w:color w:val="000000"/>
                  <w:sz w:val="20"/>
                  <w:szCs w:val="20"/>
                  <w:shd w:val="clear" w:color="auto" w:fill="FFFFFF"/>
                </w:rPr>
                <w:t>Student1207303</w:t>
              </w:r>
            </w:ins>
          </w:p>
        </w:tc>
        <w:tc>
          <w:tcPr>
            <w:tcW w:w="5011" w:type="dxa"/>
            <w:gridSpan w:val="2"/>
          </w:tcPr>
          <w:p w:rsidR="00BD1197" w:rsidRPr="003F13BD" w:rsidRDefault="00BD1197" w:rsidP="00267DB1">
            <w:pPr>
              <w:spacing w:line="360" w:lineRule="auto"/>
              <w:jc w:val="center"/>
              <w:cnfStyle w:val="000000100000" w:firstRow="0" w:lastRow="0" w:firstColumn="0" w:lastColumn="0" w:oddVBand="0" w:evenVBand="0" w:oddHBand="1" w:evenHBand="0" w:firstRowFirstColumn="0" w:firstRowLastColumn="0" w:lastRowFirstColumn="0" w:lastRowLastColumn="0"/>
              <w:rPr>
                <w:rFonts w:ascii="Sitka Small" w:hAnsi="Sitka Small" w:cs="Segoe UI"/>
                <w:sz w:val="20"/>
                <w:szCs w:val="20"/>
              </w:rPr>
            </w:pPr>
            <w:del w:id="2" w:author="M C" w:date="2021-02-16T02:01:00Z">
              <w:r w:rsidRPr="003F13BD">
                <w:rPr>
                  <w:rFonts w:ascii="Sitka Small" w:hAnsi="Sitka Small" w:cs="Segoe UI"/>
                  <w:sz w:val="20"/>
                  <w:szCs w:val="20"/>
                </w:rPr>
                <w:delText>Dua khan</w:delText>
              </w:r>
            </w:del>
            <w:ins w:id="3" w:author="M C" w:date="2021-02-16T02:01:00Z">
              <w:r w:rsidRPr="003F13BD">
                <w:rPr>
                  <w:rFonts w:ascii="Sitka Small" w:hAnsi="Sitka Small" w:cs="Segoe UI"/>
                  <w:sz w:val="20"/>
                  <w:szCs w:val="20"/>
                </w:rPr>
                <w:t>MAHIBA NAZIR</w:t>
              </w:r>
            </w:ins>
          </w:p>
        </w:tc>
      </w:tr>
      <w:tr w:rsidR="00BD1197" w:rsidRPr="003F13BD" w:rsidTr="00BD1197">
        <w:trPr>
          <w:gridAfter w:val="1"/>
          <w:wAfter w:w="216" w:type="dxa"/>
          <w:trHeight w:val="599"/>
          <w:jc w:val="center"/>
        </w:trPr>
        <w:tc>
          <w:tcPr>
            <w:cnfStyle w:val="001000000000" w:firstRow="0" w:lastRow="0" w:firstColumn="1" w:lastColumn="0" w:oddVBand="0" w:evenVBand="0" w:oddHBand="0" w:evenHBand="0" w:firstRowFirstColumn="0" w:firstRowLastColumn="0" w:lastRowFirstColumn="0" w:lastRowLastColumn="0"/>
            <w:tcW w:w="831" w:type="dxa"/>
            <w:gridSpan w:val="2"/>
          </w:tcPr>
          <w:p w:rsidR="00BD1197" w:rsidRPr="003F13BD" w:rsidRDefault="00BD1197" w:rsidP="00267DB1">
            <w:pPr>
              <w:spacing w:line="360" w:lineRule="auto"/>
              <w:jc w:val="center"/>
              <w:rPr>
                <w:rFonts w:ascii="Sitka Small" w:hAnsi="Sitka Small" w:cs="Segoe UI"/>
                <w:sz w:val="20"/>
                <w:szCs w:val="20"/>
              </w:rPr>
            </w:pPr>
            <w:r w:rsidRPr="003F13BD">
              <w:rPr>
                <w:rFonts w:ascii="Sitka Small" w:hAnsi="Sitka Small" w:cs="Segoe UI"/>
                <w:sz w:val="20"/>
                <w:szCs w:val="20"/>
              </w:rPr>
              <w:t>2</w:t>
            </w:r>
          </w:p>
        </w:tc>
        <w:tc>
          <w:tcPr>
            <w:tcW w:w="3112" w:type="dxa"/>
            <w:gridSpan w:val="2"/>
          </w:tcPr>
          <w:p w:rsidR="00BD1197" w:rsidRPr="003F13BD" w:rsidRDefault="00BD1197" w:rsidP="00267DB1">
            <w:pPr>
              <w:spacing w:line="360" w:lineRule="auto"/>
              <w:jc w:val="center"/>
              <w:cnfStyle w:val="000000000000" w:firstRow="0" w:lastRow="0" w:firstColumn="0" w:lastColumn="0" w:oddVBand="0" w:evenVBand="0" w:oddHBand="0" w:evenHBand="0" w:firstRowFirstColumn="0" w:firstRowLastColumn="0" w:lastRowFirstColumn="0" w:lastRowLastColumn="0"/>
              <w:rPr>
                <w:rFonts w:ascii="Sitka Small" w:hAnsi="Sitka Small" w:cs="Segoe UI"/>
                <w:sz w:val="20"/>
                <w:szCs w:val="20"/>
              </w:rPr>
            </w:pPr>
            <w:del w:id="4" w:author="M C" w:date="2021-02-16T02:01:00Z">
              <w:r w:rsidRPr="003F13BD">
                <w:rPr>
                  <w:rFonts w:ascii="Sitka Small" w:hAnsi="Sitka Small" w:cs="Segoe UI"/>
                  <w:sz w:val="20"/>
                  <w:szCs w:val="20"/>
                </w:rPr>
                <w:delText>Student1274490</w:delText>
              </w:r>
            </w:del>
            <w:ins w:id="5" w:author="M C" w:date="2021-02-16T02:01:00Z">
              <w:r w:rsidRPr="003F13BD">
                <w:rPr>
                  <w:rFonts w:ascii="Sitka Small" w:hAnsi="Sitka Small" w:cs="Segoe UI"/>
                  <w:sz w:val="20"/>
                  <w:szCs w:val="20"/>
                </w:rPr>
                <w:t>Student1240230</w:t>
              </w:r>
            </w:ins>
          </w:p>
        </w:tc>
        <w:tc>
          <w:tcPr>
            <w:tcW w:w="5011" w:type="dxa"/>
            <w:gridSpan w:val="2"/>
          </w:tcPr>
          <w:p w:rsidR="00BD1197" w:rsidRPr="003F13BD" w:rsidRDefault="00BD1197" w:rsidP="00267DB1">
            <w:pPr>
              <w:spacing w:line="360" w:lineRule="auto"/>
              <w:jc w:val="center"/>
              <w:cnfStyle w:val="000000000000" w:firstRow="0" w:lastRow="0" w:firstColumn="0" w:lastColumn="0" w:oddVBand="0" w:evenVBand="0" w:oddHBand="0" w:evenHBand="0" w:firstRowFirstColumn="0" w:firstRowLastColumn="0" w:lastRowFirstColumn="0" w:lastRowLastColumn="0"/>
              <w:rPr>
                <w:rFonts w:ascii="Sitka Small" w:hAnsi="Sitka Small" w:cs="Segoe UI"/>
                <w:sz w:val="20"/>
                <w:szCs w:val="20"/>
              </w:rPr>
            </w:pPr>
            <w:del w:id="6" w:author="M C" w:date="2021-02-16T02:01:00Z">
              <w:r w:rsidRPr="003F13BD">
                <w:rPr>
                  <w:rFonts w:ascii="Sitka Small" w:hAnsi="Sitka Small" w:cs="Segoe UI"/>
                  <w:sz w:val="20"/>
                  <w:szCs w:val="20"/>
                </w:rPr>
                <w:delText>Iqra khan</w:delText>
              </w:r>
            </w:del>
            <w:ins w:id="7" w:author="M C" w:date="2021-02-16T02:01:00Z">
              <w:r w:rsidRPr="003F13BD">
                <w:rPr>
                  <w:rFonts w:ascii="Sitka Small" w:hAnsi="Sitka Small" w:cs="Segoe UI"/>
                  <w:sz w:val="20"/>
                  <w:szCs w:val="20"/>
                </w:rPr>
                <w:t>NOOR-UL-AIN SAJJAD</w:t>
              </w:r>
            </w:ins>
          </w:p>
        </w:tc>
      </w:tr>
      <w:tr w:rsidR="00BD1197" w:rsidRPr="003F13BD" w:rsidTr="00BD1197">
        <w:trPr>
          <w:gridAfter w:val="1"/>
          <w:cnfStyle w:val="000000100000" w:firstRow="0" w:lastRow="0" w:firstColumn="0" w:lastColumn="0" w:oddVBand="0" w:evenVBand="0" w:oddHBand="1" w:evenHBand="0" w:firstRowFirstColumn="0" w:firstRowLastColumn="0" w:lastRowFirstColumn="0" w:lastRowLastColumn="0"/>
          <w:wAfter w:w="216" w:type="dxa"/>
          <w:trHeight w:val="599"/>
          <w:jc w:val="center"/>
        </w:trPr>
        <w:tc>
          <w:tcPr>
            <w:cnfStyle w:val="001000000000" w:firstRow="0" w:lastRow="0" w:firstColumn="1" w:lastColumn="0" w:oddVBand="0" w:evenVBand="0" w:oddHBand="0" w:evenHBand="0" w:firstRowFirstColumn="0" w:firstRowLastColumn="0" w:lastRowFirstColumn="0" w:lastRowLastColumn="0"/>
            <w:tcW w:w="831" w:type="dxa"/>
            <w:gridSpan w:val="2"/>
          </w:tcPr>
          <w:p w:rsidR="00BD1197" w:rsidRPr="003F13BD" w:rsidRDefault="00BD1197" w:rsidP="00267DB1">
            <w:pPr>
              <w:spacing w:line="360" w:lineRule="auto"/>
              <w:jc w:val="center"/>
              <w:rPr>
                <w:rFonts w:ascii="Sitka Small" w:hAnsi="Sitka Small" w:cs="Segoe UI"/>
                <w:sz w:val="20"/>
                <w:szCs w:val="20"/>
              </w:rPr>
            </w:pPr>
            <w:r w:rsidRPr="003F13BD">
              <w:rPr>
                <w:rFonts w:ascii="Sitka Small" w:hAnsi="Sitka Small" w:cs="Segoe UI"/>
                <w:sz w:val="20"/>
                <w:szCs w:val="20"/>
              </w:rPr>
              <w:t xml:space="preserve">3                      </w:t>
            </w:r>
          </w:p>
        </w:tc>
        <w:tc>
          <w:tcPr>
            <w:tcW w:w="3112" w:type="dxa"/>
            <w:gridSpan w:val="2"/>
          </w:tcPr>
          <w:p w:rsidR="00BD1197" w:rsidRPr="003F13BD" w:rsidRDefault="00BD1197" w:rsidP="00BD1197">
            <w:pPr>
              <w:spacing w:line="360" w:lineRule="auto"/>
              <w:cnfStyle w:val="000000100000" w:firstRow="0" w:lastRow="0" w:firstColumn="0" w:lastColumn="0" w:oddVBand="0" w:evenVBand="0" w:oddHBand="1" w:evenHBand="0" w:firstRowFirstColumn="0" w:firstRowLastColumn="0" w:lastRowFirstColumn="0" w:lastRowLastColumn="0"/>
              <w:rPr>
                <w:rFonts w:ascii="Sitka Small" w:hAnsi="Sitka Small" w:cs="Segoe UI"/>
                <w:sz w:val="20"/>
                <w:szCs w:val="20"/>
              </w:rPr>
            </w:pPr>
            <w:r w:rsidRPr="003F13BD">
              <w:rPr>
                <w:rFonts w:ascii="Sitka Small" w:hAnsi="Sitka Small" w:cs="Segoe UI"/>
                <w:sz w:val="20"/>
                <w:szCs w:val="20"/>
              </w:rPr>
              <w:t xml:space="preserve">             Student1160146                                   </w:t>
            </w:r>
          </w:p>
        </w:tc>
        <w:tc>
          <w:tcPr>
            <w:tcW w:w="5011" w:type="dxa"/>
            <w:gridSpan w:val="2"/>
          </w:tcPr>
          <w:p w:rsidR="00BD1197" w:rsidRPr="003F13BD" w:rsidRDefault="00BD1197" w:rsidP="00BD1197">
            <w:pPr>
              <w:spacing w:line="360" w:lineRule="auto"/>
              <w:jc w:val="center"/>
              <w:cnfStyle w:val="000000100000" w:firstRow="0" w:lastRow="0" w:firstColumn="0" w:lastColumn="0" w:oddVBand="0" w:evenVBand="0" w:oddHBand="1" w:evenHBand="0" w:firstRowFirstColumn="0" w:firstRowLastColumn="0" w:lastRowFirstColumn="0" w:lastRowLastColumn="0"/>
              <w:rPr>
                <w:rFonts w:ascii="Sitka Small" w:hAnsi="Sitka Small" w:cs="Segoe UI"/>
                <w:sz w:val="20"/>
                <w:szCs w:val="20"/>
              </w:rPr>
            </w:pPr>
            <w:proofErr w:type="spellStart"/>
            <w:r w:rsidRPr="003F13BD">
              <w:rPr>
                <w:rFonts w:ascii="Sitka Small" w:hAnsi="Sitka Small" w:cs="Segoe UI"/>
                <w:sz w:val="20"/>
                <w:szCs w:val="20"/>
              </w:rPr>
              <w:t>Maira</w:t>
            </w:r>
            <w:proofErr w:type="spellEnd"/>
            <w:r w:rsidRPr="003F13BD">
              <w:rPr>
                <w:rFonts w:ascii="Sitka Small" w:hAnsi="Sitka Small" w:cs="Segoe UI"/>
                <w:sz w:val="20"/>
                <w:szCs w:val="20"/>
              </w:rPr>
              <w:t xml:space="preserve"> </w:t>
            </w:r>
            <w:proofErr w:type="spellStart"/>
            <w:r w:rsidRPr="003F13BD">
              <w:rPr>
                <w:rFonts w:ascii="Sitka Small" w:hAnsi="Sitka Small" w:cs="Segoe UI"/>
                <w:sz w:val="20"/>
                <w:szCs w:val="20"/>
              </w:rPr>
              <w:t>Akram</w:t>
            </w:r>
            <w:proofErr w:type="spellEnd"/>
            <w:r w:rsidRPr="003F13BD">
              <w:rPr>
                <w:rFonts w:ascii="Sitka Small" w:hAnsi="Sitka Small" w:cs="Segoe UI"/>
                <w:sz w:val="20"/>
                <w:szCs w:val="20"/>
              </w:rPr>
              <w:t xml:space="preserve"> Bhatti</w:t>
            </w:r>
          </w:p>
        </w:tc>
      </w:tr>
      <w:tr w:rsidR="00BD1197" w:rsidRPr="003F13BD" w:rsidTr="00BD1197">
        <w:trPr>
          <w:gridAfter w:val="1"/>
          <w:wAfter w:w="216" w:type="dxa"/>
          <w:trHeight w:val="599"/>
          <w:jc w:val="center"/>
        </w:trPr>
        <w:tc>
          <w:tcPr>
            <w:cnfStyle w:val="001000000000" w:firstRow="0" w:lastRow="0" w:firstColumn="1" w:lastColumn="0" w:oddVBand="0" w:evenVBand="0" w:oddHBand="0" w:evenHBand="0" w:firstRowFirstColumn="0" w:firstRowLastColumn="0" w:lastRowFirstColumn="0" w:lastRowLastColumn="0"/>
            <w:tcW w:w="831" w:type="dxa"/>
            <w:gridSpan w:val="2"/>
          </w:tcPr>
          <w:p w:rsidR="00BD1197" w:rsidRPr="003F13BD" w:rsidRDefault="00BD1197" w:rsidP="00267DB1">
            <w:pPr>
              <w:spacing w:line="360" w:lineRule="auto"/>
              <w:jc w:val="center"/>
              <w:rPr>
                <w:rFonts w:ascii="Sitka Small" w:hAnsi="Sitka Small" w:cs="Segoe UI"/>
                <w:sz w:val="20"/>
                <w:szCs w:val="20"/>
              </w:rPr>
            </w:pPr>
            <w:r w:rsidRPr="003F13BD">
              <w:rPr>
                <w:rFonts w:ascii="Sitka Small" w:hAnsi="Sitka Small" w:cs="Segoe UI"/>
                <w:sz w:val="20"/>
                <w:szCs w:val="20"/>
              </w:rPr>
              <w:t xml:space="preserve">4               </w:t>
            </w:r>
          </w:p>
        </w:tc>
        <w:tc>
          <w:tcPr>
            <w:tcW w:w="3112" w:type="dxa"/>
            <w:gridSpan w:val="2"/>
          </w:tcPr>
          <w:p w:rsidR="00BD1197" w:rsidRPr="003F13BD" w:rsidRDefault="00BD1197" w:rsidP="00267DB1">
            <w:pPr>
              <w:spacing w:line="360" w:lineRule="auto"/>
              <w:jc w:val="center"/>
              <w:cnfStyle w:val="000000000000" w:firstRow="0" w:lastRow="0" w:firstColumn="0" w:lastColumn="0" w:oddVBand="0" w:evenVBand="0" w:oddHBand="0" w:evenHBand="0" w:firstRowFirstColumn="0" w:firstRowLastColumn="0" w:lastRowFirstColumn="0" w:lastRowLastColumn="0"/>
              <w:rPr>
                <w:rFonts w:ascii="Sitka Small" w:hAnsi="Sitka Small" w:cs="Segoe UI"/>
                <w:sz w:val="20"/>
                <w:szCs w:val="20"/>
              </w:rPr>
            </w:pPr>
            <w:r w:rsidRPr="003F13BD">
              <w:rPr>
                <w:rFonts w:ascii="Sitka Small" w:hAnsi="Sitka Small" w:cs="Segoe UI"/>
                <w:sz w:val="20"/>
                <w:szCs w:val="20"/>
              </w:rPr>
              <w:t xml:space="preserve">Student1152841                                  </w:t>
            </w:r>
          </w:p>
        </w:tc>
        <w:tc>
          <w:tcPr>
            <w:tcW w:w="5011" w:type="dxa"/>
            <w:gridSpan w:val="2"/>
          </w:tcPr>
          <w:p w:rsidR="00BD1197" w:rsidRPr="003F13BD" w:rsidRDefault="00BD1197" w:rsidP="00267DB1">
            <w:pPr>
              <w:spacing w:line="360" w:lineRule="auto"/>
              <w:jc w:val="center"/>
              <w:cnfStyle w:val="000000000000" w:firstRow="0" w:lastRow="0" w:firstColumn="0" w:lastColumn="0" w:oddVBand="0" w:evenVBand="0" w:oddHBand="0" w:evenHBand="0" w:firstRowFirstColumn="0" w:firstRowLastColumn="0" w:lastRowFirstColumn="0" w:lastRowLastColumn="0"/>
              <w:rPr>
                <w:rFonts w:ascii="Sitka Small" w:hAnsi="Sitka Small" w:cs="Segoe UI"/>
                <w:sz w:val="20"/>
                <w:szCs w:val="20"/>
              </w:rPr>
            </w:pPr>
            <w:proofErr w:type="spellStart"/>
            <w:r w:rsidRPr="003F13BD">
              <w:rPr>
                <w:rFonts w:ascii="Sitka Small" w:hAnsi="Sitka Small" w:cs="Segoe UI"/>
                <w:sz w:val="20"/>
                <w:szCs w:val="20"/>
              </w:rPr>
              <w:t>Muqaddas</w:t>
            </w:r>
            <w:proofErr w:type="spellEnd"/>
            <w:r w:rsidRPr="003F13BD">
              <w:rPr>
                <w:rFonts w:ascii="Sitka Small" w:hAnsi="Sitka Small" w:cs="Segoe UI"/>
                <w:sz w:val="20"/>
                <w:szCs w:val="20"/>
              </w:rPr>
              <w:t xml:space="preserve"> Akhter</w:t>
            </w:r>
          </w:p>
        </w:tc>
      </w:tr>
      <w:tr w:rsidR="00BD1197" w:rsidRPr="003F13BD" w:rsidTr="00BD1197">
        <w:trPr>
          <w:gridAfter w:val="1"/>
          <w:cnfStyle w:val="000000100000" w:firstRow="0" w:lastRow="0" w:firstColumn="0" w:lastColumn="0" w:oddVBand="0" w:evenVBand="0" w:oddHBand="1" w:evenHBand="0" w:firstRowFirstColumn="0" w:firstRowLastColumn="0" w:lastRowFirstColumn="0" w:lastRowLastColumn="0"/>
          <w:wAfter w:w="216" w:type="dxa"/>
          <w:trHeight w:val="599"/>
          <w:jc w:val="center"/>
        </w:trPr>
        <w:tc>
          <w:tcPr>
            <w:cnfStyle w:val="001000000000" w:firstRow="0" w:lastRow="0" w:firstColumn="1" w:lastColumn="0" w:oddVBand="0" w:evenVBand="0" w:oddHBand="0" w:evenHBand="0" w:firstRowFirstColumn="0" w:firstRowLastColumn="0" w:lastRowFirstColumn="0" w:lastRowLastColumn="0"/>
            <w:tcW w:w="831" w:type="dxa"/>
            <w:gridSpan w:val="2"/>
          </w:tcPr>
          <w:p w:rsidR="00BD1197" w:rsidRPr="003F13BD" w:rsidRDefault="00BD1197" w:rsidP="00267DB1">
            <w:pPr>
              <w:spacing w:line="360" w:lineRule="auto"/>
              <w:jc w:val="center"/>
              <w:rPr>
                <w:rFonts w:ascii="Sitka Small" w:hAnsi="Sitka Small" w:cs="Segoe UI"/>
                <w:sz w:val="20"/>
                <w:szCs w:val="20"/>
              </w:rPr>
            </w:pPr>
            <w:r w:rsidRPr="003F13BD">
              <w:rPr>
                <w:rFonts w:ascii="Sitka Small" w:hAnsi="Sitka Small" w:cs="Segoe UI"/>
                <w:sz w:val="20"/>
                <w:szCs w:val="20"/>
              </w:rPr>
              <w:t xml:space="preserve">5                      </w:t>
            </w:r>
          </w:p>
        </w:tc>
        <w:tc>
          <w:tcPr>
            <w:tcW w:w="3112" w:type="dxa"/>
            <w:gridSpan w:val="2"/>
          </w:tcPr>
          <w:p w:rsidR="00BD1197" w:rsidRPr="003F13BD" w:rsidRDefault="00BD1197" w:rsidP="00267DB1">
            <w:pPr>
              <w:spacing w:line="360" w:lineRule="auto"/>
              <w:jc w:val="center"/>
              <w:cnfStyle w:val="000000100000" w:firstRow="0" w:lastRow="0" w:firstColumn="0" w:lastColumn="0" w:oddVBand="0" w:evenVBand="0" w:oddHBand="1" w:evenHBand="0" w:firstRowFirstColumn="0" w:firstRowLastColumn="0" w:lastRowFirstColumn="0" w:lastRowLastColumn="0"/>
              <w:rPr>
                <w:rFonts w:ascii="Sitka Small" w:hAnsi="Sitka Small" w:cs="Segoe UI"/>
                <w:sz w:val="20"/>
                <w:szCs w:val="20"/>
              </w:rPr>
            </w:pPr>
            <w:r w:rsidRPr="003F13BD">
              <w:rPr>
                <w:rFonts w:ascii="Sitka Small" w:hAnsi="Sitka Small" w:cs="Segoe UI"/>
                <w:sz w:val="20"/>
                <w:szCs w:val="20"/>
              </w:rPr>
              <w:t xml:space="preserve">Student1195389                          </w:t>
            </w:r>
          </w:p>
        </w:tc>
        <w:tc>
          <w:tcPr>
            <w:tcW w:w="5011" w:type="dxa"/>
            <w:gridSpan w:val="2"/>
          </w:tcPr>
          <w:p w:rsidR="00BD1197" w:rsidRPr="003F13BD" w:rsidRDefault="00BD1197" w:rsidP="00267DB1">
            <w:pPr>
              <w:spacing w:line="360" w:lineRule="auto"/>
              <w:jc w:val="center"/>
              <w:cnfStyle w:val="000000100000" w:firstRow="0" w:lastRow="0" w:firstColumn="0" w:lastColumn="0" w:oddVBand="0" w:evenVBand="0" w:oddHBand="1" w:evenHBand="0" w:firstRowFirstColumn="0" w:firstRowLastColumn="0" w:lastRowFirstColumn="0" w:lastRowLastColumn="0"/>
              <w:rPr>
                <w:rFonts w:ascii="Sitka Small" w:hAnsi="Sitka Small" w:cs="Segoe UI"/>
                <w:sz w:val="20"/>
                <w:szCs w:val="20"/>
              </w:rPr>
            </w:pPr>
            <w:r w:rsidRPr="003F13BD">
              <w:rPr>
                <w:rFonts w:ascii="Sitka Small" w:hAnsi="Sitka Small" w:cs="Segoe UI"/>
                <w:sz w:val="20"/>
                <w:szCs w:val="20"/>
              </w:rPr>
              <w:t>Muhammad Sameer</w:t>
            </w:r>
          </w:p>
        </w:tc>
      </w:tr>
    </w:tbl>
    <w:p w:rsidR="00BD1197" w:rsidRPr="003F13BD" w:rsidRDefault="00BD1197" w:rsidP="00BD1197">
      <w:pPr>
        <w:rPr>
          <w:rFonts w:ascii="Sitka Small" w:hAnsi="Sitka Small"/>
        </w:rPr>
      </w:pPr>
    </w:p>
    <w:p w:rsidR="00BD1197" w:rsidRPr="003F13BD" w:rsidRDefault="00BD1197" w:rsidP="00BD1197">
      <w:pPr>
        <w:rPr>
          <w:rFonts w:ascii="Sitka Small" w:hAnsi="Sitka Small"/>
        </w:rPr>
      </w:pPr>
    </w:p>
    <w:p w:rsidR="00BD1197" w:rsidRPr="003F13BD" w:rsidRDefault="00BD1197" w:rsidP="00BD1197">
      <w:pPr>
        <w:rPr>
          <w:rFonts w:ascii="Sitka Small" w:hAnsi="Sitka Small"/>
        </w:rPr>
      </w:pPr>
    </w:p>
    <w:p w:rsidR="0095763D" w:rsidRPr="003F13BD" w:rsidRDefault="0095763D" w:rsidP="00BD1197">
      <w:pPr>
        <w:rPr>
          <w:rFonts w:ascii="Sitka Small" w:hAnsi="Sitka Small" w:cs="Segoe UI"/>
          <w:b/>
          <w:sz w:val="26"/>
          <w:szCs w:val="26"/>
        </w:rPr>
      </w:pPr>
    </w:p>
    <w:p w:rsidR="0095763D" w:rsidRPr="003F13BD" w:rsidRDefault="0095763D" w:rsidP="00BD1197">
      <w:pPr>
        <w:rPr>
          <w:rFonts w:ascii="Sitka Small" w:hAnsi="Sitka Small" w:cs="Segoe UI"/>
          <w:b/>
          <w:sz w:val="26"/>
          <w:szCs w:val="26"/>
        </w:rPr>
      </w:pPr>
    </w:p>
    <w:p w:rsidR="0095763D" w:rsidRPr="003F13BD" w:rsidRDefault="0095763D" w:rsidP="00BD1197">
      <w:pPr>
        <w:rPr>
          <w:rFonts w:ascii="Sitka Small" w:hAnsi="Sitka Small" w:cs="Segoe UI"/>
          <w:b/>
          <w:sz w:val="26"/>
          <w:szCs w:val="26"/>
        </w:rPr>
      </w:pPr>
    </w:p>
    <w:p w:rsidR="0095763D" w:rsidRPr="003F13BD" w:rsidRDefault="0095763D" w:rsidP="00BD1197">
      <w:pPr>
        <w:rPr>
          <w:rFonts w:ascii="Sitka Small" w:hAnsi="Sitka Small"/>
        </w:rPr>
      </w:pPr>
    </w:p>
    <w:p w:rsidR="00B6794B" w:rsidRDefault="00B6794B" w:rsidP="0095763D">
      <w:pPr>
        <w:spacing w:after="0" w:line="360" w:lineRule="auto"/>
        <w:jc w:val="center"/>
        <w:rPr>
          <w:rFonts w:ascii="Sitka Small" w:hAnsi="Sitka Small" w:cs="Segoe UI"/>
          <w:b/>
          <w:sz w:val="26"/>
          <w:szCs w:val="26"/>
        </w:rPr>
      </w:pPr>
    </w:p>
    <w:p w:rsidR="00B6794B" w:rsidRDefault="00B6794B" w:rsidP="0095763D">
      <w:pPr>
        <w:spacing w:after="0" w:line="360" w:lineRule="auto"/>
        <w:jc w:val="center"/>
        <w:rPr>
          <w:rFonts w:ascii="Sitka Small" w:hAnsi="Sitka Small" w:cs="Segoe UI"/>
          <w:b/>
          <w:sz w:val="26"/>
          <w:szCs w:val="26"/>
        </w:rPr>
      </w:pPr>
    </w:p>
    <w:p w:rsidR="0095763D" w:rsidRPr="003F13BD" w:rsidRDefault="0095763D" w:rsidP="0095763D">
      <w:pPr>
        <w:spacing w:after="0" w:line="360" w:lineRule="auto"/>
        <w:jc w:val="center"/>
        <w:rPr>
          <w:rFonts w:ascii="Sitka Small" w:hAnsi="Sitka Small" w:cs="Segoe UI"/>
          <w:b/>
          <w:sz w:val="26"/>
          <w:szCs w:val="26"/>
        </w:rPr>
      </w:pPr>
      <w:r w:rsidRPr="003F13BD">
        <w:rPr>
          <w:rFonts w:ascii="Sitka Small" w:hAnsi="Sitka Small" w:cs="Segoe UI"/>
          <w:b/>
          <w:sz w:val="26"/>
          <w:szCs w:val="26"/>
        </w:rPr>
        <w:t>Project Advisor</w:t>
      </w:r>
    </w:p>
    <w:p w:rsidR="0095763D" w:rsidRPr="003F13BD" w:rsidRDefault="0095763D" w:rsidP="0095763D">
      <w:pPr>
        <w:spacing w:after="0" w:line="360" w:lineRule="auto"/>
        <w:jc w:val="center"/>
        <w:rPr>
          <w:rFonts w:ascii="Sitka Small" w:hAnsi="Sitka Small" w:cs="Segoe UI"/>
          <w:sz w:val="30"/>
        </w:rPr>
      </w:pPr>
      <w:r w:rsidRPr="003F13BD">
        <w:rPr>
          <w:rFonts w:ascii="Sitka Small" w:hAnsi="Sitka Small" w:cs="Segoe UI"/>
          <w:sz w:val="30"/>
        </w:rPr>
        <w:t xml:space="preserve">Engr. Muhammad </w:t>
      </w:r>
      <w:proofErr w:type="spellStart"/>
      <w:r w:rsidRPr="003F13BD">
        <w:rPr>
          <w:rFonts w:ascii="Sitka Small" w:hAnsi="Sitka Small" w:cs="Segoe UI"/>
          <w:sz w:val="30"/>
        </w:rPr>
        <w:t>Subhan</w:t>
      </w:r>
      <w:proofErr w:type="spellEnd"/>
      <w:r w:rsidRPr="003F13BD">
        <w:rPr>
          <w:rFonts w:ascii="Sitka Small" w:hAnsi="Sitka Small" w:cs="Segoe UI"/>
          <w:sz w:val="30"/>
        </w:rPr>
        <w:t xml:space="preserve"> Raza</w:t>
      </w:r>
    </w:p>
    <w:p w:rsidR="0095763D" w:rsidRPr="003F13BD" w:rsidRDefault="0095763D" w:rsidP="0095763D">
      <w:pPr>
        <w:tabs>
          <w:tab w:val="left" w:pos="2595"/>
        </w:tabs>
        <w:spacing w:after="0" w:line="360" w:lineRule="auto"/>
        <w:rPr>
          <w:rFonts w:ascii="Sitka Small" w:hAnsi="Sitka Small" w:cs="Segoe UI"/>
          <w:sz w:val="30"/>
        </w:rPr>
      </w:pPr>
      <w:r w:rsidRPr="003F13BD">
        <w:rPr>
          <w:rFonts w:ascii="Sitka Small" w:hAnsi="Sitka Small"/>
          <w:noProof/>
        </w:rPr>
        <w:drawing>
          <wp:anchor distT="0" distB="0" distL="114300" distR="114300" simplePos="0" relativeHeight="251661312" behindDoc="0" locked="0" layoutInCell="1" allowOverlap="1" wp14:anchorId="7C2FE3D0" wp14:editId="544393EE">
            <wp:simplePos x="0" y="0"/>
            <wp:positionH relativeFrom="column">
              <wp:posOffset>2604135</wp:posOffset>
            </wp:positionH>
            <wp:positionV relativeFrom="paragraph">
              <wp:posOffset>98425</wp:posOffset>
            </wp:positionV>
            <wp:extent cx="1348740" cy="56197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placeholder.png"/>
                    <pic:cNvPicPr/>
                  </pic:nvPicPr>
                  <pic:blipFill>
                    <a:blip r:embed="rId5">
                      <a:extLst>
                        <a:ext uri="{28A0092B-C50C-407E-A947-70E740481C1C}">
                          <a14:useLocalDpi xmlns:a14="http://schemas.microsoft.com/office/drawing/2010/main" val="0"/>
                        </a:ext>
                      </a:extLst>
                    </a:blip>
                    <a:stretch>
                      <a:fillRect/>
                    </a:stretch>
                  </pic:blipFill>
                  <pic:spPr>
                    <a:xfrm>
                      <a:off x="0" y="0"/>
                      <a:ext cx="1348740" cy="561975"/>
                    </a:xfrm>
                    <a:prstGeom prst="rect">
                      <a:avLst/>
                    </a:prstGeom>
                  </pic:spPr>
                </pic:pic>
              </a:graphicData>
            </a:graphic>
            <wp14:sizeRelH relativeFrom="page">
              <wp14:pctWidth>0</wp14:pctWidth>
            </wp14:sizeRelH>
            <wp14:sizeRelV relativeFrom="page">
              <wp14:pctHeight>0</wp14:pctHeight>
            </wp14:sizeRelV>
          </wp:anchor>
        </w:drawing>
      </w:r>
    </w:p>
    <w:p w:rsidR="0095763D" w:rsidRPr="003F13BD" w:rsidRDefault="0095763D" w:rsidP="0095763D">
      <w:pPr>
        <w:rPr>
          <w:rFonts w:ascii="Sitka Small" w:hAnsi="Sitka Small"/>
        </w:rPr>
      </w:pPr>
    </w:p>
    <w:p w:rsidR="0095763D" w:rsidRPr="003F13BD" w:rsidRDefault="0095763D" w:rsidP="0095763D">
      <w:pPr>
        <w:tabs>
          <w:tab w:val="left" w:pos="2595"/>
        </w:tabs>
        <w:spacing w:after="0" w:line="360" w:lineRule="auto"/>
        <w:jc w:val="center"/>
        <w:rPr>
          <w:rFonts w:ascii="Sitka Small" w:hAnsi="Sitka Small" w:cs="Segoe UI"/>
          <w:b/>
          <w:sz w:val="40"/>
        </w:rPr>
      </w:pPr>
    </w:p>
    <w:p w:rsidR="0095763D" w:rsidRPr="003F13BD" w:rsidRDefault="0095763D" w:rsidP="0095763D">
      <w:pPr>
        <w:tabs>
          <w:tab w:val="left" w:pos="2595"/>
        </w:tabs>
        <w:spacing w:after="0" w:line="360" w:lineRule="auto"/>
        <w:jc w:val="center"/>
        <w:rPr>
          <w:rFonts w:ascii="Sitka Small" w:hAnsi="Sitka Small" w:cs="Segoe UI"/>
          <w:b/>
          <w:sz w:val="40"/>
        </w:rPr>
      </w:pPr>
      <w:proofErr w:type="spellStart"/>
      <w:r w:rsidRPr="003F13BD">
        <w:rPr>
          <w:rFonts w:ascii="Sitka Small" w:hAnsi="Sitka Small" w:cs="Segoe UI"/>
          <w:b/>
          <w:sz w:val="40"/>
        </w:rPr>
        <w:t>Aptech</w:t>
      </w:r>
      <w:proofErr w:type="spellEnd"/>
      <w:r w:rsidRPr="003F13BD">
        <w:rPr>
          <w:rFonts w:ascii="Sitka Small" w:hAnsi="Sitka Small" w:cs="Segoe UI"/>
          <w:b/>
          <w:sz w:val="40"/>
        </w:rPr>
        <w:t xml:space="preserve"> Computer Education</w:t>
      </w:r>
    </w:p>
    <w:p w:rsidR="0095763D" w:rsidRPr="003F13BD" w:rsidRDefault="0095763D" w:rsidP="0095763D">
      <w:pPr>
        <w:tabs>
          <w:tab w:val="left" w:pos="2595"/>
        </w:tabs>
        <w:spacing w:after="0" w:line="360" w:lineRule="auto"/>
        <w:jc w:val="center"/>
        <w:rPr>
          <w:rFonts w:ascii="Sitka Small" w:hAnsi="Sitka Small" w:cs="Segoe UI"/>
          <w:sz w:val="30"/>
        </w:rPr>
      </w:pPr>
      <w:proofErr w:type="spellStart"/>
      <w:r w:rsidRPr="003F13BD">
        <w:rPr>
          <w:rFonts w:ascii="Sitka Small" w:hAnsi="Sitka Small" w:cs="Segoe UI"/>
          <w:sz w:val="30"/>
        </w:rPr>
        <w:t>Korangi</w:t>
      </w:r>
      <w:proofErr w:type="spellEnd"/>
      <w:r w:rsidRPr="003F13BD">
        <w:rPr>
          <w:rFonts w:ascii="Sitka Small" w:hAnsi="Sitka Small" w:cs="Segoe UI"/>
          <w:sz w:val="30"/>
        </w:rPr>
        <w:t xml:space="preserve"> Center</w:t>
      </w:r>
    </w:p>
    <w:p w:rsidR="0095763D" w:rsidRPr="003F13BD" w:rsidRDefault="0095763D" w:rsidP="0095763D">
      <w:pPr>
        <w:tabs>
          <w:tab w:val="left" w:pos="2595"/>
        </w:tabs>
        <w:spacing w:after="0" w:line="360" w:lineRule="auto"/>
        <w:jc w:val="center"/>
        <w:rPr>
          <w:rFonts w:ascii="Sitka Small" w:hAnsi="Sitka Small" w:cs="Segoe UI"/>
          <w:sz w:val="30"/>
        </w:rPr>
      </w:pPr>
    </w:p>
    <w:p w:rsidR="0095763D" w:rsidRPr="003F13BD" w:rsidRDefault="0095763D" w:rsidP="0095763D">
      <w:pPr>
        <w:tabs>
          <w:tab w:val="left" w:pos="2595"/>
        </w:tabs>
        <w:spacing w:after="0" w:line="360" w:lineRule="auto"/>
        <w:jc w:val="center"/>
        <w:rPr>
          <w:rFonts w:ascii="Sitka Small" w:hAnsi="Sitka Small" w:cs="Segoe UI"/>
          <w:sz w:val="30"/>
        </w:rPr>
      </w:pPr>
    </w:p>
    <w:p w:rsidR="0095763D" w:rsidRPr="003F13BD" w:rsidRDefault="0095763D" w:rsidP="0095763D">
      <w:pPr>
        <w:tabs>
          <w:tab w:val="left" w:pos="0"/>
        </w:tabs>
        <w:spacing w:line="360" w:lineRule="auto"/>
        <w:rPr>
          <w:rFonts w:ascii="Sitka Small" w:hAnsi="Sitka Small" w:cs="Segoe UI"/>
          <w:b/>
        </w:rPr>
      </w:pPr>
      <w:r w:rsidRPr="003F13BD">
        <w:rPr>
          <w:rFonts w:ascii="Sitka Small" w:hAnsi="Sitka Small" w:cs="Segoe UI"/>
          <w:b/>
        </w:rPr>
        <w:t>ACKNOWLEDGEMENT</w:t>
      </w:r>
    </w:p>
    <w:p w:rsidR="0095763D" w:rsidRPr="003F13BD" w:rsidRDefault="0095763D" w:rsidP="0095763D">
      <w:pPr>
        <w:tabs>
          <w:tab w:val="left" w:pos="0"/>
        </w:tabs>
        <w:spacing w:line="360" w:lineRule="auto"/>
        <w:jc w:val="center"/>
        <w:rPr>
          <w:rFonts w:ascii="Sitka Small" w:hAnsi="Sitka Small" w:cs="Segoe UI"/>
          <w:b/>
        </w:rPr>
      </w:pPr>
    </w:p>
    <w:p w:rsidR="0095763D" w:rsidRPr="003F13BD" w:rsidRDefault="0095763D" w:rsidP="0095763D">
      <w:pPr>
        <w:tabs>
          <w:tab w:val="left" w:pos="0"/>
        </w:tabs>
        <w:spacing w:line="360" w:lineRule="auto"/>
        <w:jc w:val="both"/>
        <w:rPr>
          <w:rFonts w:ascii="Sitka Small" w:hAnsi="Sitka Small" w:cs="Segoe UI"/>
        </w:rPr>
      </w:pPr>
      <w:r w:rsidRPr="003F13BD">
        <w:rPr>
          <w:rFonts w:ascii="Sitka Small" w:hAnsi="Sitka Small" w:cs="Segoe UI"/>
        </w:rPr>
        <w:t xml:space="preserve">First of </w:t>
      </w:r>
      <w:proofErr w:type="gramStart"/>
      <w:r w:rsidRPr="003F13BD">
        <w:rPr>
          <w:rFonts w:ascii="Sitka Small" w:hAnsi="Sitka Small" w:cs="Segoe UI"/>
        </w:rPr>
        <w:t>all</w:t>
      </w:r>
      <w:proofErr w:type="gramEnd"/>
      <w:r w:rsidRPr="003F13BD">
        <w:rPr>
          <w:rFonts w:ascii="Sitka Small" w:hAnsi="Sitka Small" w:cs="Segoe UI"/>
        </w:rPr>
        <w:t xml:space="preserve"> we would like to thank ALLAH the almighty who make us able to complete this project.</w:t>
      </w:r>
    </w:p>
    <w:p w:rsidR="0095763D" w:rsidRPr="003F13BD" w:rsidRDefault="0095763D" w:rsidP="0095763D">
      <w:pPr>
        <w:tabs>
          <w:tab w:val="left" w:pos="0"/>
        </w:tabs>
        <w:spacing w:line="360" w:lineRule="auto"/>
        <w:jc w:val="both"/>
        <w:rPr>
          <w:rFonts w:ascii="Sitka Small" w:hAnsi="Sitka Small" w:cs="Segoe UI"/>
        </w:rPr>
      </w:pPr>
      <w:r w:rsidRPr="003F13BD">
        <w:rPr>
          <w:rFonts w:ascii="Sitka Small" w:hAnsi="Sitka Small" w:cs="Segoe UI"/>
        </w:rPr>
        <w:t xml:space="preserve">After that we would like to express profound gratitude to our internal project advisor, Center Senior Faculty, </w:t>
      </w:r>
      <w:r w:rsidRPr="003F13BD">
        <w:rPr>
          <w:rFonts w:ascii="Sitka Small" w:hAnsi="Sitka Small" w:cs="Segoe UI"/>
          <w:b/>
          <w:i/>
        </w:rPr>
        <w:t>Engr.</w:t>
      </w:r>
      <w:r w:rsidRPr="003F13BD">
        <w:rPr>
          <w:rFonts w:ascii="Sitka Small" w:hAnsi="Sitka Small" w:cs="Segoe UI"/>
          <w:sz w:val="30"/>
        </w:rPr>
        <w:t xml:space="preserve"> </w:t>
      </w:r>
      <w:r w:rsidRPr="003F13BD">
        <w:rPr>
          <w:rFonts w:ascii="Sitka Small" w:hAnsi="Sitka Small" w:cs="Segoe UI"/>
          <w:sz w:val="24"/>
          <w:szCs w:val="24"/>
        </w:rPr>
        <w:t xml:space="preserve">Muhammad </w:t>
      </w:r>
      <w:proofErr w:type="spellStart"/>
      <w:r w:rsidRPr="003F13BD">
        <w:rPr>
          <w:rFonts w:ascii="Sitka Small" w:hAnsi="Sitka Small" w:cs="Segoe UI"/>
          <w:sz w:val="24"/>
          <w:szCs w:val="24"/>
        </w:rPr>
        <w:t>Subhan</w:t>
      </w:r>
      <w:proofErr w:type="spellEnd"/>
      <w:r w:rsidRPr="003F13BD">
        <w:rPr>
          <w:rFonts w:ascii="Sitka Small" w:hAnsi="Sitka Small" w:cs="Segoe UI"/>
          <w:sz w:val="24"/>
          <w:szCs w:val="24"/>
        </w:rPr>
        <w:t xml:space="preserve"> Raza,</w:t>
      </w:r>
      <w:r w:rsidRPr="003F13BD">
        <w:rPr>
          <w:rFonts w:ascii="Sitka Small" w:hAnsi="Sitka Small" w:cs="Segoe UI"/>
        </w:rPr>
        <w:t xml:space="preserve"> for his precious support, back-up, supervision and useful suggestions throughout this project. His moral support and continuous help enabled us to complete our work successfully </w:t>
      </w:r>
    </w:p>
    <w:p w:rsidR="0095763D" w:rsidRPr="003F13BD" w:rsidRDefault="0095763D" w:rsidP="0095763D">
      <w:pPr>
        <w:tabs>
          <w:tab w:val="left" w:pos="0"/>
        </w:tabs>
        <w:spacing w:line="360" w:lineRule="auto"/>
        <w:jc w:val="both"/>
        <w:rPr>
          <w:rFonts w:ascii="Sitka Small" w:hAnsi="Sitka Small" w:cs="Segoe UI"/>
        </w:rPr>
      </w:pPr>
      <w:r w:rsidRPr="003F13BD">
        <w:rPr>
          <w:rFonts w:ascii="Sitka Small" w:hAnsi="Sitka Small" w:cs="Segoe UI"/>
        </w:rPr>
        <w:t>We are as ever, especially indebted to our parents for their love and support throughout our life. We also wish to thank our classmates, friends and all the individuals or groups that were involved in this project by any mean.</w:t>
      </w:r>
    </w:p>
    <w:p w:rsidR="0095763D" w:rsidRPr="003F13BD" w:rsidRDefault="0095763D" w:rsidP="0095763D">
      <w:pPr>
        <w:tabs>
          <w:tab w:val="left" w:pos="0"/>
        </w:tabs>
        <w:spacing w:line="360" w:lineRule="auto"/>
        <w:jc w:val="both"/>
        <w:rPr>
          <w:rFonts w:ascii="Sitka Small" w:hAnsi="Sitka Small" w:cs="Segoe UI"/>
        </w:rPr>
      </w:pPr>
    </w:p>
    <w:p w:rsidR="0095763D" w:rsidRPr="003F13BD" w:rsidRDefault="0095763D" w:rsidP="0095763D">
      <w:pPr>
        <w:tabs>
          <w:tab w:val="left" w:pos="0"/>
        </w:tabs>
        <w:spacing w:line="360" w:lineRule="auto"/>
        <w:jc w:val="both"/>
        <w:rPr>
          <w:rFonts w:ascii="Sitka Small" w:hAnsi="Sitka Small" w:cs="Segoe UI"/>
        </w:rPr>
      </w:pPr>
      <w:r w:rsidRPr="003F13BD">
        <w:rPr>
          <w:rFonts w:ascii="Sitka Small" w:hAnsi="Sitka Small" w:cs="Segoe UI"/>
        </w:rPr>
        <w:t xml:space="preserve">- </w:t>
      </w:r>
      <w:del w:id="8" w:author="M C" w:date="2021-02-16T02:01:00Z">
        <w:r w:rsidRPr="003F13BD">
          <w:rPr>
            <w:rFonts w:ascii="Sitka Small" w:hAnsi="Sitka Small" w:cs="Segoe UI"/>
          </w:rPr>
          <w:delText>Dua khan</w:delText>
        </w:r>
      </w:del>
      <w:proofErr w:type="spellStart"/>
      <w:ins w:id="9" w:author="M C" w:date="2021-02-16T02:01:00Z">
        <w:r w:rsidRPr="003F13BD">
          <w:rPr>
            <w:rFonts w:ascii="Sitka Small" w:hAnsi="Sitka Small" w:cs="Segoe UI"/>
          </w:rPr>
          <w:t>Mahiba</w:t>
        </w:r>
        <w:proofErr w:type="spellEnd"/>
        <w:r w:rsidRPr="003F13BD">
          <w:rPr>
            <w:rFonts w:ascii="Sitka Small" w:hAnsi="Sitka Small" w:cs="Segoe UI"/>
          </w:rPr>
          <w:t xml:space="preserve"> </w:t>
        </w:r>
        <w:proofErr w:type="spellStart"/>
        <w:r w:rsidRPr="003F13BD">
          <w:rPr>
            <w:rFonts w:ascii="Sitka Small" w:hAnsi="Sitka Small" w:cs="Segoe UI"/>
          </w:rPr>
          <w:t>Nazir</w:t>
        </w:r>
      </w:ins>
      <w:proofErr w:type="spellEnd"/>
    </w:p>
    <w:p w:rsidR="0095763D" w:rsidRPr="003F13BD" w:rsidRDefault="0095763D" w:rsidP="0095763D">
      <w:pPr>
        <w:tabs>
          <w:tab w:val="left" w:pos="0"/>
        </w:tabs>
        <w:spacing w:line="360" w:lineRule="auto"/>
        <w:jc w:val="both"/>
        <w:rPr>
          <w:rFonts w:ascii="Sitka Small" w:hAnsi="Sitka Small" w:cs="Segoe UI"/>
        </w:rPr>
      </w:pPr>
      <w:del w:id="10" w:author="M C" w:date="2021-02-16T02:01:00Z">
        <w:r w:rsidRPr="003F13BD">
          <w:rPr>
            <w:rFonts w:ascii="Sitka Small" w:hAnsi="Sitka Small" w:cs="Segoe UI"/>
          </w:rPr>
          <w:delText>-Iqra khan</w:delText>
        </w:r>
      </w:del>
      <w:ins w:id="11" w:author="M C" w:date="2021-02-16T02:01:00Z">
        <w:r w:rsidRPr="003F13BD">
          <w:rPr>
            <w:rFonts w:ascii="Sitka Small" w:hAnsi="Sitka Small" w:cs="Segoe UI"/>
          </w:rPr>
          <w:t>-Noor-</w:t>
        </w:r>
        <w:proofErr w:type="spellStart"/>
        <w:r w:rsidRPr="003F13BD">
          <w:rPr>
            <w:rFonts w:ascii="Sitka Small" w:hAnsi="Sitka Small" w:cs="Segoe UI"/>
          </w:rPr>
          <w:t>ul</w:t>
        </w:r>
        <w:proofErr w:type="spellEnd"/>
        <w:r w:rsidRPr="003F13BD">
          <w:rPr>
            <w:rFonts w:ascii="Sitka Small" w:hAnsi="Sitka Small" w:cs="Segoe UI"/>
          </w:rPr>
          <w:t>-</w:t>
        </w:r>
        <w:proofErr w:type="spellStart"/>
        <w:r w:rsidRPr="003F13BD">
          <w:rPr>
            <w:rFonts w:ascii="Sitka Small" w:hAnsi="Sitka Small" w:cs="Segoe UI"/>
          </w:rPr>
          <w:t>ain</w:t>
        </w:r>
        <w:proofErr w:type="spellEnd"/>
        <w:r w:rsidRPr="003F13BD">
          <w:rPr>
            <w:rFonts w:ascii="Sitka Small" w:hAnsi="Sitka Small" w:cs="Segoe UI"/>
          </w:rPr>
          <w:t xml:space="preserve"> </w:t>
        </w:r>
        <w:proofErr w:type="spellStart"/>
        <w:r w:rsidRPr="003F13BD">
          <w:rPr>
            <w:rFonts w:ascii="Sitka Small" w:hAnsi="Sitka Small" w:cs="Segoe UI"/>
          </w:rPr>
          <w:t>Sajjad</w:t>
        </w:r>
      </w:ins>
      <w:proofErr w:type="spellEnd"/>
    </w:p>
    <w:p w:rsidR="0095763D" w:rsidRPr="003F13BD" w:rsidRDefault="0095763D" w:rsidP="0095763D">
      <w:pPr>
        <w:spacing w:line="360" w:lineRule="auto"/>
        <w:rPr>
          <w:rFonts w:ascii="Sitka Small" w:hAnsi="Sitka Small"/>
        </w:rPr>
      </w:pPr>
      <w:r w:rsidRPr="003F13BD">
        <w:rPr>
          <w:rFonts w:ascii="Sitka Small" w:hAnsi="Sitka Small"/>
        </w:rPr>
        <w:t>-</w:t>
      </w:r>
      <w:proofErr w:type="spellStart"/>
      <w:r w:rsidRPr="003F13BD">
        <w:rPr>
          <w:rFonts w:ascii="Sitka Small" w:hAnsi="Sitka Small"/>
        </w:rPr>
        <w:t>Maira</w:t>
      </w:r>
      <w:proofErr w:type="spellEnd"/>
      <w:r w:rsidRPr="003F13BD">
        <w:rPr>
          <w:rFonts w:ascii="Sitka Small" w:hAnsi="Sitka Small"/>
        </w:rPr>
        <w:t xml:space="preserve"> </w:t>
      </w:r>
      <w:proofErr w:type="spellStart"/>
      <w:r w:rsidRPr="003F13BD">
        <w:rPr>
          <w:rFonts w:ascii="Sitka Small" w:hAnsi="Sitka Small"/>
        </w:rPr>
        <w:t>Akram</w:t>
      </w:r>
      <w:proofErr w:type="spellEnd"/>
      <w:r w:rsidRPr="003F13BD">
        <w:rPr>
          <w:rFonts w:ascii="Sitka Small" w:hAnsi="Sitka Small"/>
        </w:rPr>
        <w:t xml:space="preserve"> Bhatti</w:t>
      </w:r>
    </w:p>
    <w:p w:rsidR="0095763D" w:rsidRPr="003F13BD" w:rsidRDefault="0095763D" w:rsidP="0095763D">
      <w:pPr>
        <w:spacing w:line="360" w:lineRule="auto"/>
        <w:rPr>
          <w:rFonts w:ascii="Sitka Small" w:hAnsi="Sitka Small"/>
        </w:rPr>
      </w:pPr>
      <w:r w:rsidRPr="003F13BD">
        <w:rPr>
          <w:rFonts w:ascii="Sitka Small" w:hAnsi="Sitka Small"/>
        </w:rPr>
        <w:t xml:space="preserve">- </w:t>
      </w:r>
      <w:proofErr w:type="spellStart"/>
      <w:r w:rsidRPr="003F13BD">
        <w:rPr>
          <w:rFonts w:ascii="Sitka Small" w:hAnsi="Sitka Small"/>
        </w:rPr>
        <w:t>Maqaddas</w:t>
      </w:r>
      <w:proofErr w:type="spellEnd"/>
      <w:r w:rsidRPr="003F13BD">
        <w:rPr>
          <w:rFonts w:ascii="Sitka Small" w:hAnsi="Sitka Small"/>
        </w:rPr>
        <w:t xml:space="preserve"> Akhter</w:t>
      </w:r>
    </w:p>
    <w:p w:rsidR="0095763D" w:rsidRPr="003F13BD" w:rsidRDefault="0095763D" w:rsidP="0095763D">
      <w:pPr>
        <w:spacing w:line="360" w:lineRule="auto"/>
        <w:rPr>
          <w:rFonts w:ascii="Sitka Small" w:hAnsi="Sitka Small"/>
        </w:rPr>
      </w:pPr>
      <w:r w:rsidRPr="003F13BD">
        <w:rPr>
          <w:rFonts w:ascii="Sitka Small" w:hAnsi="Sitka Small"/>
        </w:rPr>
        <w:t xml:space="preserve">-Muhammad Sameer </w:t>
      </w:r>
    </w:p>
    <w:p w:rsidR="003F13BD" w:rsidRPr="003F13BD" w:rsidRDefault="003F13BD" w:rsidP="003F13BD">
      <w:pPr>
        <w:pStyle w:val="Title"/>
        <w:jc w:val="center"/>
        <w:rPr>
          <w:b/>
          <w:bCs/>
          <w:color w:val="5B9BD5" w:themeColor="accent1"/>
          <w:u w:val="single"/>
        </w:rPr>
      </w:pPr>
      <w:r w:rsidRPr="003F13BD">
        <w:rPr>
          <w:b/>
          <w:bCs/>
          <w:color w:val="5B9BD5" w:themeColor="accent1"/>
          <w:u w:val="single"/>
        </w:rPr>
        <w:lastRenderedPageBreak/>
        <w:t>Introduction</w:t>
      </w:r>
    </w:p>
    <w:p w:rsidR="003F13BD" w:rsidRPr="003F13BD" w:rsidRDefault="003F13BD" w:rsidP="003F13BD">
      <w:pPr>
        <w:pStyle w:val="NoSpacing"/>
        <w:rPr>
          <w:sz w:val="28"/>
          <w:szCs w:val="28"/>
        </w:rPr>
      </w:pPr>
    </w:p>
    <w:p w:rsidR="003F13BD" w:rsidRPr="003F13BD" w:rsidRDefault="003F13BD" w:rsidP="003F13BD">
      <w:pPr>
        <w:pStyle w:val="NoSpacing"/>
        <w:spacing w:line="360" w:lineRule="auto"/>
        <w:rPr>
          <w:sz w:val="28"/>
          <w:szCs w:val="28"/>
        </w:rPr>
      </w:pPr>
      <w:r w:rsidRPr="003F13BD">
        <w:rPr>
          <w:sz w:val="28"/>
          <w:szCs w:val="28"/>
        </w:rPr>
        <w:t>The thirst for learning, upgrading technical skills and applying the concepts in real life</w:t>
      </w:r>
    </w:p>
    <w:p w:rsidR="003F13BD" w:rsidRPr="003F13BD" w:rsidRDefault="003F13BD" w:rsidP="003F13BD">
      <w:pPr>
        <w:pStyle w:val="NoSpacing"/>
        <w:spacing w:line="360" w:lineRule="auto"/>
        <w:rPr>
          <w:sz w:val="28"/>
          <w:szCs w:val="28"/>
        </w:rPr>
      </w:pPr>
      <w:r w:rsidRPr="003F13BD">
        <w:rPr>
          <w:sz w:val="28"/>
          <w:szCs w:val="28"/>
        </w:rPr>
        <w:t>environment at a fast pace is what the industry demands from IT professionals today. However</w:t>
      </w:r>
    </w:p>
    <w:p w:rsidR="003F13BD" w:rsidRPr="003F13BD" w:rsidRDefault="003F13BD" w:rsidP="003F13BD">
      <w:pPr>
        <w:pStyle w:val="NoSpacing"/>
        <w:spacing w:line="360" w:lineRule="auto"/>
        <w:rPr>
          <w:sz w:val="28"/>
          <w:szCs w:val="28"/>
        </w:rPr>
      </w:pPr>
      <w:r w:rsidRPr="003F13BD">
        <w:rPr>
          <w:sz w:val="28"/>
          <w:szCs w:val="28"/>
        </w:rPr>
        <w:t>busy work schedules, far-flung locations, unavailability of convenient time-slots pose as major</w:t>
      </w:r>
    </w:p>
    <w:p w:rsidR="003F13BD" w:rsidRPr="003F13BD" w:rsidRDefault="003F13BD" w:rsidP="003F13BD">
      <w:pPr>
        <w:pStyle w:val="NoSpacing"/>
        <w:spacing w:line="360" w:lineRule="auto"/>
        <w:rPr>
          <w:sz w:val="28"/>
          <w:szCs w:val="28"/>
        </w:rPr>
      </w:pPr>
      <w:r w:rsidRPr="003F13BD">
        <w:rPr>
          <w:sz w:val="28"/>
          <w:szCs w:val="28"/>
        </w:rPr>
        <w:t>barriers when it comes to applying the concepts into realism. And hence the need to look out</w:t>
      </w:r>
    </w:p>
    <w:p w:rsidR="003F13BD" w:rsidRPr="003F13BD" w:rsidRDefault="003F13BD" w:rsidP="003F13BD">
      <w:pPr>
        <w:pStyle w:val="NoSpacing"/>
        <w:spacing w:line="360" w:lineRule="auto"/>
        <w:rPr>
          <w:sz w:val="28"/>
          <w:szCs w:val="28"/>
        </w:rPr>
      </w:pPr>
      <w:r w:rsidRPr="003F13BD">
        <w:rPr>
          <w:sz w:val="28"/>
          <w:szCs w:val="28"/>
        </w:rPr>
        <w:t>for alternative means of implementation in the form of laddered approach.</w:t>
      </w:r>
    </w:p>
    <w:p w:rsidR="003F13BD" w:rsidRPr="003F13BD" w:rsidRDefault="003F13BD" w:rsidP="003F13BD">
      <w:pPr>
        <w:pStyle w:val="NoSpacing"/>
        <w:spacing w:line="360" w:lineRule="auto"/>
        <w:rPr>
          <w:sz w:val="28"/>
          <w:szCs w:val="28"/>
        </w:rPr>
      </w:pPr>
      <w:r w:rsidRPr="003F13BD">
        <w:rPr>
          <w:sz w:val="28"/>
          <w:szCs w:val="28"/>
        </w:rPr>
        <w:t>The above truly pose as constraints especially for our students too! With their busy schedules,</w:t>
      </w:r>
    </w:p>
    <w:p w:rsidR="003F13BD" w:rsidRPr="003F13BD" w:rsidRDefault="003F13BD" w:rsidP="003F13BD">
      <w:pPr>
        <w:pStyle w:val="NoSpacing"/>
        <w:spacing w:line="360" w:lineRule="auto"/>
        <w:rPr>
          <w:sz w:val="28"/>
          <w:szCs w:val="28"/>
        </w:rPr>
      </w:pPr>
      <w:r w:rsidRPr="003F13BD">
        <w:rPr>
          <w:sz w:val="28"/>
          <w:szCs w:val="28"/>
        </w:rPr>
        <w:t>it is indeed difficult for our students to keep up with the genuine and constant need for</w:t>
      </w:r>
    </w:p>
    <w:p w:rsidR="003F13BD" w:rsidRPr="003F13BD" w:rsidRDefault="003F13BD" w:rsidP="003F13BD">
      <w:pPr>
        <w:pStyle w:val="NoSpacing"/>
        <w:spacing w:line="360" w:lineRule="auto"/>
        <w:rPr>
          <w:sz w:val="28"/>
          <w:szCs w:val="28"/>
        </w:rPr>
      </w:pPr>
      <w:r w:rsidRPr="003F13BD">
        <w:rPr>
          <w:sz w:val="28"/>
          <w:szCs w:val="28"/>
        </w:rPr>
        <w:t>integrated application which can be seen live especially so in the field of IT education where</w:t>
      </w:r>
    </w:p>
    <w:p w:rsidR="003F13BD" w:rsidRPr="003F13BD" w:rsidRDefault="003F13BD" w:rsidP="003F13BD">
      <w:pPr>
        <w:pStyle w:val="NoSpacing"/>
        <w:spacing w:line="360" w:lineRule="auto"/>
        <w:rPr>
          <w:sz w:val="28"/>
          <w:szCs w:val="28"/>
        </w:rPr>
      </w:pPr>
      <w:r w:rsidRPr="003F13BD">
        <w:rPr>
          <w:sz w:val="28"/>
          <w:szCs w:val="28"/>
        </w:rPr>
        <w:t>technology can change on the spur of a moment. Well, technology does come to our rescue at</w:t>
      </w:r>
    </w:p>
    <w:p w:rsidR="003F13BD" w:rsidRPr="003F13BD" w:rsidRDefault="003F13BD" w:rsidP="003F13BD">
      <w:pPr>
        <w:pStyle w:val="NoSpacing"/>
        <w:spacing w:line="360" w:lineRule="auto"/>
        <w:rPr>
          <w:sz w:val="28"/>
          <w:szCs w:val="28"/>
        </w:rPr>
      </w:pPr>
      <w:r w:rsidRPr="003F13BD">
        <w:rPr>
          <w:sz w:val="28"/>
          <w:szCs w:val="28"/>
        </w:rPr>
        <w:t>such times!!</w:t>
      </w:r>
    </w:p>
    <w:p w:rsidR="003F13BD" w:rsidRPr="003F13BD" w:rsidRDefault="003F13BD" w:rsidP="003F13BD">
      <w:pPr>
        <w:pStyle w:val="NoSpacing"/>
        <w:spacing w:line="360" w:lineRule="auto"/>
        <w:rPr>
          <w:sz w:val="28"/>
          <w:szCs w:val="28"/>
        </w:rPr>
      </w:pPr>
      <w:r w:rsidRPr="003F13BD">
        <w:rPr>
          <w:sz w:val="28"/>
          <w:szCs w:val="28"/>
        </w:rPr>
        <w:t xml:space="preserve">Keeping the above in mind and in tune with our constant </w:t>
      </w:r>
      <w:proofErr w:type="spellStart"/>
      <w:r w:rsidRPr="003F13BD">
        <w:rPr>
          <w:sz w:val="28"/>
          <w:szCs w:val="28"/>
        </w:rPr>
        <w:t>endeavour</w:t>
      </w:r>
      <w:proofErr w:type="spellEnd"/>
      <w:r w:rsidRPr="003F13BD">
        <w:rPr>
          <w:sz w:val="28"/>
          <w:szCs w:val="28"/>
        </w:rPr>
        <w:t xml:space="preserve"> to use Technology in </w:t>
      </w:r>
      <w:proofErr w:type="gramStart"/>
      <w:r w:rsidRPr="003F13BD">
        <w:rPr>
          <w:sz w:val="28"/>
          <w:szCs w:val="28"/>
        </w:rPr>
        <w:t>our</w:t>
      </w:r>
      <w:proofErr w:type="gramEnd"/>
    </w:p>
    <w:p w:rsidR="003F13BD" w:rsidRPr="003F13BD" w:rsidRDefault="003F13BD" w:rsidP="003F13BD">
      <w:pPr>
        <w:pStyle w:val="NoSpacing"/>
        <w:spacing w:line="360" w:lineRule="auto"/>
        <w:rPr>
          <w:sz w:val="28"/>
          <w:szCs w:val="28"/>
        </w:rPr>
      </w:pPr>
      <w:r w:rsidRPr="003F13BD">
        <w:rPr>
          <w:sz w:val="28"/>
          <w:szCs w:val="28"/>
        </w:rPr>
        <w:t xml:space="preserve">training model, we at </w:t>
      </w:r>
      <w:proofErr w:type="spellStart"/>
      <w:r w:rsidRPr="003F13BD">
        <w:rPr>
          <w:sz w:val="28"/>
          <w:szCs w:val="28"/>
        </w:rPr>
        <w:t>Aptech</w:t>
      </w:r>
      <w:proofErr w:type="spellEnd"/>
      <w:r w:rsidRPr="003F13BD">
        <w:rPr>
          <w:sz w:val="28"/>
          <w:szCs w:val="28"/>
        </w:rPr>
        <w:t xml:space="preserve"> have thought of revolutionizing the way our students learn and</w:t>
      </w:r>
    </w:p>
    <w:p w:rsidR="003F13BD" w:rsidRPr="003F13BD" w:rsidRDefault="003F13BD" w:rsidP="003F13BD">
      <w:pPr>
        <w:pStyle w:val="NoSpacing"/>
        <w:spacing w:line="360" w:lineRule="auto"/>
        <w:rPr>
          <w:sz w:val="28"/>
          <w:szCs w:val="28"/>
        </w:rPr>
      </w:pPr>
      <w:r w:rsidRPr="003F13BD">
        <w:rPr>
          <w:sz w:val="28"/>
          <w:szCs w:val="28"/>
        </w:rPr>
        <w:t xml:space="preserve">implement the concepts using tools themselves by providing a live and synchronous </w:t>
      </w:r>
      <w:proofErr w:type="spellStart"/>
      <w:r w:rsidRPr="003F13BD">
        <w:rPr>
          <w:sz w:val="28"/>
          <w:szCs w:val="28"/>
        </w:rPr>
        <w:t>eProject</w:t>
      </w:r>
      <w:proofErr w:type="spellEnd"/>
    </w:p>
    <w:p w:rsidR="003F13BD" w:rsidRPr="003F13BD" w:rsidRDefault="003F13BD" w:rsidP="003F13BD">
      <w:pPr>
        <w:pStyle w:val="NoSpacing"/>
        <w:spacing w:line="360" w:lineRule="auto"/>
        <w:rPr>
          <w:sz w:val="28"/>
          <w:szCs w:val="28"/>
        </w:rPr>
      </w:pPr>
      <w:r w:rsidRPr="003F13BD">
        <w:rPr>
          <w:sz w:val="28"/>
          <w:szCs w:val="28"/>
        </w:rPr>
        <w:t>learning environment!</w:t>
      </w:r>
    </w:p>
    <w:p w:rsidR="003F13BD" w:rsidRPr="003F13BD" w:rsidRDefault="003F13BD" w:rsidP="003F13BD">
      <w:pPr>
        <w:pStyle w:val="NoSpacing"/>
        <w:spacing w:line="360" w:lineRule="auto"/>
        <w:rPr>
          <w:sz w:val="28"/>
          <w:szCs w:val="28"/>
        </w:rPr>
      </w:pPr>
    </w:p>
    <w:p w:rsidR="003F13BD" w:rsidRPr="003F13BD" w:rsidRDefault="003F13BD" w:rsidP="003F13BD">
      <w:pPr>
        <w:pStyle w:val="NoSpacing"/>
        <w:spacing w:line="360" w:lineRule="auto"/>
        <w:rPr>
          <w:sz w:val="28"/>
          <w:szCs w:val="28"/>
        </w:rPr>
      </w:pPr>
      <w:r w:rsidRPr="003F13BD">
        <w:rPr>
          <w:sz w:val="28"/>
          <w:szCs w:val="28"/>
        </w:rPr>
        <w:t xml:space="preserve">So what is this </w:t>
      </w:r>
      <w:proofErr w:type="spellStart"/>
      <w:r w:rsidRPr="003F13BD">
        <w:rPr>
          <w:sz w:val="28"/>
          <w:szCs w:val="28"/>
        </w:rPr>
        <w:t>eProject</w:t>
      </w:r>
      <w:proofErr w:type="spellEnd"/>
      <w:r w:rsidRPr="003F13BD">
        <w:rPr>
          <w:sz w:val="28"/>
          <w:szCs w:val="28"/>
        </w:rPr>
        <w:t>?</w:t>
      </w:r>
    </w:p>
    <w:p w:rsidR="003F13BD" w:rsidRPr="003F13BD" w:rsidRDefault="003F13BD" w:rsidP="003F13BD">
      <w:pPr>
        <w:pStyle w:val="NoSpacing"/>
        <w:spacing w:line="360" w:lineRule="auto"/>
        <w:rPr>
          <w:sz w:val="28"/>
          <w:szCs w:val="28"/>
        </w:rPr>
      </w:pPr>
      <w:proofErr w:type="spellStart"/>
      <w:r w:rsidRPr="003F13BD">
        <w:rPr>
          <w:sz w:val="28"/>
          <w:szCs w:val="28"/>
        </w:rPr>
        <w:t>eProject</w:t>
      </w:r>
      <w:proofErr w:type="spellEnd"/>
      <w:r w:rsidRPr="003F13BD">
        <w:rPr>
          <w:sz w:val="28"/>
          <w:szCs w:val="28"/>
        </w:rPr>
        <w:t xml:space="preserve"> is a step-by-step learning environment that closely simulates the classroom and Lab</w:t>
      </w:r>
    </w:p>
    <w:p w:rsidR="003F13BD" w:rsidRPr="003F13BD" w:rsidRDefault="003F13BD" w:rsidP="003F13BD">
      <w:pPr>
        <w:pStyle w:val="NoSpacing"/>
        <w:spacing w:line="360" w:lineRule="auto"/>
        <w:rPr>
          <w:sz w:val="28"/>
          <w:szCs w:val="28"/>
        </w:rPr>
      </w:pPr>
      <w:r w:rsidRPr="003F13BD">
        <w:rPr>
          <w:sz w:val="28"/>
          <w:szCs w:val="28"/>
        </w:rPr>
        <w:t>based learning environment into actual implementation. It is a project implementation at your</w:t>
      </w:r>
    </w:p>
    <w:p w:rsidR="003F13BD" w:rsidRPr="003F13BD" w:rsidRDefault="003F13BD" w:rsidP="003F13BD">
      <w:pPr>
        <w:pStyle w:val="NoSpacing"/>
        <w:spacing w:line="360" w:lineRule="auto"/>
        <w:rPr>
          <w:sz w:val="28"/>
          <w:szCs w:val="28"/>
        </w:rPr>
      </w:pPr>
      <w:r w:rsidRPr="003F13BD">
        <w:rPr>
          <w:sz w:val="28"/>
          <w:szCs w:val="28"/>
        </w:rPr>
        <w:t>fingertips!! An electronic, live juncture on the machine that allows you to</w:t>
      </w:r>
    </w:p>
    <w:p w:rsidR="003F13BD" w:rsidRPr="003F13BD" w:rsidRDefault="003F13BD" w:rsidP="003F13BD">
      <w:pPr>
        <w:pStyle w:val="NoSpacing"/>
        <w:spacing w:line="360" w:lineRule="auto"/>
        <w:rPr>
          <w:sz w:val="28"/>
          <w:szCs w:val="28"/>
        </w:rPr>
      </w:pPr>
      <w:r w:rsidRPr="003F13BD">
        <w:rPr>
          <w:sz w:val="28"/>
          <w:szCs w:val="28"/>
        </w:rPr>
        <w:t>• Practice step by step i.e. laddered approach.</w:t>
      </w:r>
    </w:p>
    <w:p w:rsidR="003F13BD" w:rsidRPr="003F13BD" w:rsidRDefault="003F13BD" w:rsidP="003F13BD">
      <w:pPr>
        <w:pStyle w:val="NoSpacing"/>
        <w:spacing w:line="360" w:lineRule="auto"/>
        <w:rPr>
          <w:sz w:val="28"/>
          <w:szCs w:val="28"/>
        </w:rPr>
      </w:pPr>
      <w:r w:rsidRPr="003F13BD">
        <w:rPr>
          <w:sz w:val="28"/>
          <w:szCs w:val="28"/>
        </w:rPr>
        <w:t>• Build a larger more robust application.</w:t>
      </w:r>
    </w:p>
    <w:p w:rsidR="003F13BD" w:rsidRPr="003F13BD" w:rsidRDefault="003F13BD" w:rsidP="003F13BD">
      <w:pPr>
        <w:pStyle w:val="NoSpacing"/>
        <w:spacing w:line="360" w:lineRule="auto"/>
        <w:rPr>
          <w:sz w:val="28"/>
          <w:szCs w:val="28"/>
        </w:rPr>
      </w:pPr>
      <w:r w:rsidRPr="003F13BD">
        <w:rPr>
          <w:sz w:val="28"/>
          <w:szCs w:val="28"/>
        </w:rPr>
        <w:t>• Usage of certain utilities in applications designed by user.</w:t>
      </w:r>
    </w:p>
    <w:p w:rsidR="003F13BD" w:rsidRPr="003F13BD" w:rsidRDefault="003F13BD" w:rsidP="003F13BD">
      <w:pPr>
        <w:pStyle w:val="NoSpacing"/>
        <w:spacing w:line="360" w:lineRule="auto"/>
        <w:rPr>
          <w:sz w:val="28"/>
          <w:szCs w:val="28"/>
        </w:rPr>
      </w:pPr>
      <w:r w:rsidRPr="003F13BD">
        <w:rPr>
          <w:sz w:val="28"/>
          <w:szCs w:val="28"/>
        </w:rPr>
        <w:t>• Single program to unified code leading to a complete application.</w:t>
      </w:r>
    </w:p>
    <w:p w:rsidR="003F13BD" w:rsidRPr="003F13BD" w:rsidRDefault="003F13BD" w:rsidP="003F13BD">
      <w:pPr>
        <w:pStyle w:val="NoSpacing"/>
        <w:spacing w:line="360" w:lineRule="auto"/>
        <w:rPr>
          <w:sz w:val="28"/>
          <w:szCs w:val="28"/>
        </w:rPr>
      </w:pPr>
      <w:r w:rsidRPr="003F13BD">
        <w:rPr>
          <w:sz w:val="28"/>
          <w:szCs w:val="28"/>
        </w:rPr>
        <w:t>• Learn implementation of concepts in a phased manner.</w:t>
      </w:r>
    </w:p>
    <w:p w:rsidR="003F13BD" w:rsidRPr="003F13BD" w:rsidRDefault="003F13BD" w:rsidP="003F13BD">
      <w:pPr>
        <w:pStyle w:val="NoSpacing"/>
        <w:spacing w:line="360" w:lineRule="auto"/>
        <w:rPr>
          <w:sz w:val="28"/>
          <w:szCs w:val="28"/>
        </w:rPr>
      </w:pPr>
      <w:r w:rsidRPr="003F13BD">
        <w:rPr>
          <w:sz w:val="28"/>
          <w:szCs w:val="28"/>
        </w:rPr>
        <w:t>• Enhance skills and add value.</w:t>
      </w:r>
    </w:p>
    <w:p w:rsidR="003F13BD" w:rsidRPr="003F13BD" w:rsidRDefault="003F13BD" w:rsidP="003F13BD">
      <w:pPr>
        <w:pStyle w:val="NoSpacing"/>
        <w:spacing w:line="360" w:lineRule="auto"/>
        <w:rPr>
          <w:sz w:val="28"/>
          <w:szCs w:val="28"/>
        </w:rPr>
      </w:pPr>
      <w:r w:rsidRPr="003F13BD">
        <w:rPr>
          <w:sz w:val="28"/>
          <w:szCs w:val="28"/>
        </w:rPr>
        <w:lastRenderedPageBreak/>
        <w:t>• Work on real life projects.</w:t>
      </w:r>
    </w:p>
    <w:p w:rsidR="003F13BD" w:rsidRPr="003F13BD" w:rsidRDefault="003F13BD" w:rsidP="003F13BD">
      <w:pPr>
        <w:pStyle w:val="NoSpacing"/>
        <w:spacing w:line="360" w:lineRule="auto"/>
        <w:rPr>
          <w:sz w:val="28"/>
          <w:szCs w:val="28"/>
        </w:rPr>
      </w:pPr>
      <w:r w:rsidRPr="003F13BD">
        <w:rPr>
          <w:sz w:val="28"/>
          <w:szCs w:val="28"/>
        </w:rPr>
        <w:t>• Give a real life scenario and help to create applications more complicated and useful.</w:t>
      </w:r>
    </w:p>
    <w:p w:rsidR="003F13BD" w:rsidRPr="003F13BD" w:rsidRDefault="003F13BD" w:rsidP="003F13BD">
      <w:pPr>
        <w:pStyle w:val="NoSpacing"/>
        <w:spacing w:line="360" w:lineRule="auto"/>
        <w:rPr>
          <w:sz w:val="28"/>
          <w:szCs w:val="28"/>
        </w:rPr>
      </w:pPr>
      <w:r w:rsidRPr="003F13BD">
        <w:rPr>
          <w:sz w:val="28"/>
          <w:szCs w:val="28"/>
        </w:rPr>
        <w:t>• Mentoring through email support.</w:t>
      </w:r>
    </w:p>
    <w:p w:rsidR="003F13BD" w:rsidRPr="003F13BD" w:rsidRDefault="003F13BD" w:rsidP="003F13BD">
      <w:pPr>
        <w:pStyle w:val="NoSpacing"/>
        <w:spacing w:line="360" w:lineRule="auto"/>
        <w:rPr>
          <w:sz w:val="28"/>
          <w:szCs w:val="28"/>
        </w:rPr>
      </w:pPr>
    </w:p>
    <w:p w:rsidR="003F13BD" w:rsidRPr="003F13BD" w:rsidRDefault="003F13BD" w:rsidP="003F13BD">
      <w:pPr>
        <w:pStyle w:val="NoSpacing"/>
        <w:spacing w:line="360" w:lineRule="auto"/>
        <w:rPr>
          <w:sz w:val="28"/>
          <w:szCs w:val="28"/>
        </w:rPr>
      </w:pPr>
      <w:r w:rsidRPr="003F13BD">
        <w:rPr>
          <w:sz w:val="28"/>
          <w:szCs w:val="28"/>
        </w:rPr>
        <w:t xml:space="preserve">The students at the </w:t>
      </w:r>
      <w:proofErr w:type="spellStart"/>
      <w:r w:rsidRPr="003F13BD">
        <w:rPr>
          <w:sz w:val="28"/>
          <w:szCs w:val="28"/>
        </w:rPr>
        <w:t>centre</w:t>
      </w:r>
      <w:proofErr w:type="spellEnd"/>
      <w:r w:rsidRPr="003F13BD">
        <w:rPr>
          <w:sz w:val="28"/>
          <w:szCs w:val="28"/>
        </w:rPr>
        <w:t xml:space="preserve"> are expected to complete this </w:t>
      </w:r>
      <w:proofErr w:type="spellStart"/>
      <w:r w:rsidRPr="003F13BD">
        <w:rPr>
          <w:sz w:val="28"/>
          <w:szCs w:val="28"/>
        </w:rPr>
        <w:t>eProject</w:t>
      </w:r>
      <w:proofErr w:type="spellEnd"/>
      <w:r w:rsidRPr="003F13BD">
        <w:rPr>
          <w:sz w:val="28"/>
          <w:szCs w:val="28"/>
        </w:rPr>
        <w:t xml:space="preserve"> and send complete project</w:t>
      </w:r>
    </w:p>
    <w:p w:rsidR="003F13BD" w:rsidRPr="003F13BD" w:rsidRDefault="003F13BD" w:rsidP="003F13BD">
      <w:pPr>
        <w:pStyle w:val="NoSpacing"/>
        <w:spacing w:line="360" w:lineRule="auto"/>
        <w:rPr>
          <w:sz w:val="28"/>
          <w:szCs w:val="28"/>
        </w:rPr>
      </w:pPr>
      <w:r w:rsidRPr="003F13BD">
        <w:rPr>
          <w:sz w:val="28"/>
          <w:szCs w:val="28"/>
        </w:rPr>
        <w:t xml:space="preserve">along with the documentation to </w:t>
      </w:r>
      <w:proofErr w:type="spellStart"/>
      <w:r w:rsidRPr="003F13BD">
        <w:rPr>
          <w:sz w:val="28"/>
          <w:szCs w:val="28"/>
        </w:rPr>
        <w:t>eProjects</w:t>
      </w:r>
      <w:proofErr w:type="spellEnd"/>
      <w:r w:rsidRPr="003F13BD">
        <w:rPr>
          <w:sz w:val="28"/>
          <w:szCs w:val="28"/>
        </w:rPr>
        <w:t xml:space="preserve"> Team</w:t>
      </w:r>
    </w:p>
    <w:p w:rsidR="0095763D" w:rsidRDefault="003F13BD" w:rsidP="003F13BD">
      <w:pPr>
        <w:pStyle w:val="NoSpacing"/>
        <w:spacing w:line="360" w:lineRule="auto"/>
        <w:rPr>
          <w:sz w:val="28"/>
          <w:szCs w:val="28"/>
        </w:rPr>
      </w:pPr>
      <w:r w:rsidRPr="003F13BD">
        <w:rPr>
          <w:sz w:val="28"/>
          <w:szCs w:val="28"/>
        </w:rPr>
        <w:t>Looking forward to a positive response from your end!!</w:t>
      </w:r>
    </w:p>
    <w:p w:rsidR="006F22A0" w:rsidRDefault="006F22A0" w:rsidP="003F13BD">
      <w:pPr>
        <w:pStyle w:val="NoSpacing"/>
        <w:spacing w:line="360" w:lineRule="auto"/>
        <w:rPr>
          <w:sz w:val="28"/>
          <w:szCs w:val="28"/>
        </w:rPr>
      </w:pPr>
    </w:p>
    <w:p w:rsidR="006F22A0" w:rsidRDefault="006F22A0" w:rsidP="003F13BD">
      <w:pPr>
        <w:pStyle w:val="NoSpacing"/>
        <w:spacing w:line="360" w:lineRule="auto"/>
        <w:rPr>
          <w:sz w:val="28"/>
          <w:szCs w:val="28"/>
        </w:rPr>
      </w:pPr>
    </w:p>
    <w:p w:rsidR="006F22A0" w:rsidRDefault="006F22A0" w:rsidP="003F13BD">
      <w:pPr>
        <w:pStyle w:val="NoSpacing"/>
        <w:spacing w:line="360" w:lineRule="auto"/>
        <w:rPr>
          <w:sz w:val="28"/>
          <w:szCs w:val="28"/>
        </w:rPr>
      </w:pPr>
    </w:p>
    <w:p w:rsidR="003F13BD" w:rsidRDefault="003F13BD" w:rsidP="003F13BD">
      <w:pPr>
        <w:pStyle w:val="NoSpacing"/>
        <w:spacing w:line="360" w:lineRule="auto"/>
        <w:rPr>
          <w:sz w:val="28"/>
          <w:szCs w:val="28"/>
        </w:rPr>
      </w:pPr>
    </w:p>
    <w:p w:rsidR="003F13BD" w:rsidRPr="003F13BD" w:rsidRDefault="003F13BD" w:rsidP="003F13BD">
      <w:pPr>
        <w:pStyle w:val="Title"/>
        <w:jc w:val="center"/>
        <w:rPr>
          <w:b/>
          <w:bCs/>
          <w:color w:val="5B9BD5" w:themeColor="accent1"/>
          <w:u w:val="single"/>
        </w:rPr>
      </w:pPr>
      <w:r w:rsidRPr="003F13BD">
        <w:rPr>
          <w:b/>
          <w:bCs/>
          <w:color w:val="5B9BD5" w:themeColor="accent1"/>
          <w:u w:val="single"/>
        </w:rPr>
        <w:t>Problem Statement</w:t>
      </w:r>
    </w:p>
    <w:p w:rsidR="003F13BD" w:rsidRPr="003F13BD" w:rsidRDefault="003F13BD" w:rsidP="003F13BD">
      <w:pPr>
        <w:pStyle w:val="NoSpacing"/>
        <w:spacing w:line="360" w:lineRule="auto"/>
        <w:rPr>
          <w:sz w:val="28"/>
          <w:szCs w:val="28"/>
        </w:rPr>
      </w:pPr>
    </w:p>
    <w:p w:rsidR="003F13BD" w:rsidRPr="003F13BD" w:rsidRDefault="003F13BD" w:rsidP="003F13BD">
      <w:pPr>
        <w:pStyle w:val="NoSpacing"/>
        <w:spacing w:line="360" w:lineRule="auto"/>
        <w:rPr>
          <w:sz w:val="28"/>
          <w:szCs w:val="28"/>
        </w:rPr>
      </w:pPr>
      <w:r w:rsidRPr="003F13BD">
        <w:rPr>
          <w:sz w:val="28"/>
          <w:szCs w:val="28"/>
        </w:rPr>
        <w:t>Nowadays congestion in traffic is a serious issue. The traffic congestion is caused due to lack of</w:t>
      </w:r>
    </w:p>
    <w:p w:rsidR="003F13BD" w:rsidRPr="003F13BD" w:rsidRDefault="003F13BD" w:rsidP="003F13BD">
      <w:pPr>
        <w:pStyle w:val="NoSpacing"/>
        <w:spacing w:line="360" w:lineRule="auto"/>
        <w:rPr>
          <w:sz w:val="28"/>
          <w:szCs w:val="28"/>
        </w:rPr>
      </w:pPr>
      <w:r w:rsidRPr="003F13BD">
        <w:rPr>
          <w:sz w:val="28"/>
          <w:szCs w:val="28"/>
        </w:rPr>
        <w:t>proper sign for traffic control. By not having the proper signature lights accidents occur and</w:t>
      </w:r>
    </w:p>
    <w:p w:rsidR="003F13BD" w:rsidRPr="003F13BD" w:rsidRDefault="003F13BD" w:rsidP="003F13BD">
      <w:pPr>
        <w:pStyle w:val="NoSpacing"/>
        <w:spacing w:line="360" w:lineRule="auto"/>
        <w:rPr>
          <w:sz w:val="28"/>
          <w:szCs w:val="28"/>
        </w:rPr>
      </w:pPr>
      <w:r w:rsidRPr="003F13BD">
        <w:rPr>
          <w:sz w:val="28"/>
          <w:szCs w:val="28"/>
        </w:rPr>
        <w:t>traffic congestion happens. The system tries to reduce the possibilities of traffic jam or</w:t>
      </w:r>
    </w:p>
    <w:p w:rsidR="003F13BD" w:rsidRPr="003F13BD" w:rsidRDefault="003F13BD" w:rsidP="003F13BD">
      <w:pPr>
        <w:pStyle w:val="NoSpacing"/>
        <w:spacing w:line="360" w:lineRule="auto"/>
        <w:rPr>
          <w:sz w:val="28"/>
          <w:szCs w:val="28"/>
        </w:rPr>
      </w:pPr>
      <w:r w:rsidRPr="003F13BD">
        <w:rPr>
          <w:sz w:val="28"/>
          <w:szCs w:val="28"/>
        </w:rPr>
        <w:t xml:space="preserve">accidents by implementing </w:t>
      </w:r>
      <w:proofErr w:type="gramStart"/>
      <w:r w:rsidRPr="003F13BD">
        <w:rPr>
          <w:sz w:val="28"/>
          <w:szCs w:val="28"/>
        </w:rPr>
        <w:t>two way</w:t>
      </w:r>
      <w:proofErr w:type="gramEnd"/>
      <w:r w:rsidRPr="003F13BD">
        <w:rPr>
          <w:sz w:val="28"/>
          <w:szCs w:val="28"/>
        </w:rPr>
        <w:t xml:space="preserve"> traffic light system which is self-controlled and does not</w:t>
      </w:r>
    </w:p>
    <w:p w:rsidR="003F13BD" w:rsidRPr="003F13BD" w:rsidRDefault="003F13BD" w:rsidP="003F13BD">
      <w:pPr>
        <w:pStyle w:val="NoSpacing"/>
        <w:spacing w:line="360" w:lineRule="auto"/>
        <w:rPr>
          <w:sz w:val="28"/>
          <w:szCs w:val="28"/>
        </w:rPr>
      </w:pPr>
      <w:r w:rsidRPr="003F13BD">
        <w:rPr>
          <w:sz w:val="28"/>
          <w:szCs w:val="28"/>
        </w:rPr>
        <w:t>require any human interaction or effort. The system is an embedded system which means it is</w:t>
      </w:r>
    </w:p>
    <w:p w:rsidR="003F13BD" w:rsidRPr="003F13BD" w:rsidRDefault="003F13BD" w:rsidP="003F13BD">
      <w:pPr>
        <w:pStyle w:val="NoSpacing"/>
        <w:spacing w:line="360" w:lineRule="auto"/>
        <w:rPr>
          <w:sz w:val="28"/>
          <w:szCs w:val="28"/>
        </w:rPr>
      </w:pPr>
      <w:r w:rsidRPr="003F13BD">
        <w:rPr>
          <w:sz w:val="28"/>
          <w:szCs w:val="28"/>
        </w:rPr>
        <w:t>going to need a microprocessor to control the lights with some duration or delay.</w:t>
      </w:r>
    </w:p>
    <w:p w:rsidR="003F13BD" w:rsidRPr="003F13BD" w:rsidRDefault="003F13BD" w:rsidP="003F13BD">
      <w:pPr>
        <w:pStyle w:val="NoSpacing"/>
        <w:spacing w:line="360" w:lineRule="auto"/>
        <w:rPr>
          <w:sz w:val="28"/>
          <w:szCs w:val="28"/>
        </w:rPr>
      </w:pPr>
    </w:p>
    <w:p w:rsidR="003F13BD" w:rsidRPr="003F13BD" w:rsidRDefault="003F13BD" w:rsidP="003F13BD">
      <w:pPr>
        <w:pStyle w:val="NoSpacing"/>
        <w:spacing w:line="360" w:lineRule="auto"/>
        <w:rPr>
          <w:b/>
          <w:bCs/>
          <w:sz w:val="28"/>
          <w:szCs w:val="28"/>
        </w:rPr>
      </w:pPr>
      <w:r w:rsidRPr="003F13BD">
        <w:rPr>
          <w:b/>
          <w:bCs/>
          <w:sz w:val="28"/>
          <w:szCs w:val="28"/>
        </w:rPr>
        <w:t>Functional Requirements</w:t>
      </w:r>
    </w:p>
    <w:p w:rsidR="006F22A0" w:rsidRDefault="003F13BD" w:rsidP="00C054BC">
      <w:pPr>
        <w:pStyle w:val="NoSpacing"/>
        <w:spacing w:line="360" w:lineRule="auto"/>
        <w:rPr>
          <w:sz w:val="28"/>
          <w:szCs w:val="28"/>
        </w:rPr>
      </w:pPr>
      <w:r w:rsidRPr="003F13BD">
        <w:rPr>
          <w:sz w:val="28"/>
          <w:szCs w:val="28"/>
        </w:rPr>
        <w:t>The system must control the two-way traffic in order to stop the accidents or traffic congestion.</w:t>
      </w:r>
    </w:p>
    <w:p w:rsidR="006F22A0" w:rsidRDefault="006F22A0" w:rsidP="006F22A0">
      <w:pPr>
        <w:pStyle w:val="NoSpacing"/>
        <w:spacing w:line="360" w:lineRule="auto"/>
        <w:rPr>
          <w:sz w:val="28"/>
          <w:szCs w:val="28"/>
        </w:rPr>
      </w:pPr>
    </w:p>
    <w:p w:rsidR="00277B50" w:rsidRDefault="00277B50" w:rsidP="006F22A0">
      <w:pPr>
        <w:pStyle w:val="NoSpacing"/>
        <w:spacing w:line="360" w:lineRule="auto"/>
        <w:rPr>
          <w:sz w:val="28"/>
          <w:szCs w:val="28"/>
        </w:rPr>
      </w:pPr>
    </w:p>
    <w:p w:rsidR="00277B50" w:rsidRDefault="00277B50" w:rsidP="006F22A0">
      <w:pPr>
        <w:pStyle w:val="NoSpacing"/>
        <w:spacing w:line="360" w:lineRule="auto"/>
        <w:rPr>
          <w:sz w:val="28"/>
          <w:szCs w:val="28"/>
        </w:rPr>
      </w:pPr>
    </w:p>
    <w:p w:rsidR="00277B50" w:rsidRDefault="00277B50" w:rsidP="006F22A0">
      <w:pPr>
        <w:pStyle w:val="NoSpacing"/>
        <w:spacing w:line="360" w:lineRule="auto"/>
        <w:rPr>
          <w:sz w:val="28"/>
          <w:szCs w:val="28"/>
        </w:rPr>
      </w:pPr>
    </w:p>
    <w:p w:rsidR="00277B50" w:rsidRDefault="00277B50" w:rsidP="006F22A0">
      <w:pPr>
        <w:pStyle w:val="NoSpacing"/>
        <w:spacing w:line="360" w:lineRule="auto"/>
        <w:rPr>
          <w:sz w:val="28"/>
          <w:szCs w:val="28"/>
        </w:rPr>
      </w:pPr>
    </w:p>
    <w:p w:rsidR="00277B50" w:rsidRDefault="00277B50" w:rsidP="006F22A0">
      <w:pPr>
        <w:pStyle w:val="NoSpacing"/>
        <w:spacing w:line="360" w:lineRule="auto"/>
        <w:rPr>
          <w:sz w:val="28"/>
          <w:szCs w:val="28"/>
        </w:rPr>
      </w:pPr>
    </w:p>
    <w:p w:rsidR="006F22A0" w:rsidRPr="006F22A0" w:rsidRDefault="006F22A0" w:rsidP="006F22A0">
      <w:pPr>
        <w:pStyle w:val="Title"/>
        <w:jc w:val="center"/>
        <w:rPr>
          <w:b/>
          <w:bCs/>
          <w:color w:val="5B9BD5" w:themeColor="accent1"/>
          <w:u w:val="single"/>
        </w:rPr>
      </w:pPr>
      <w:r w:rsidRPr="006F22A0">
        <w:rPr>
          <w:b/>
          <w:bCs/>
          <w:color w:val="5B9BD5" w:themeColor="accent1"/>
          <w:u w:val="single"/>
        </w:rPr>
        <w:t>Hardware/Software</w:t>
      </w:r>
    </w:p>
    <w:p w:rsidR="006F22A0" w:rsidRPr="006F22A0" w:rsidRDefault="006F22A0" w:rsidP="006F22A0">
      <w:pPr>
        <w:pStyle w:val="NoSpacing"/>
        <w:spacing w:line="360" w:lineRule="auto"/>
        <w:rPr>
          <w:sz w:val="28"/>
          <w:szCs w:val="28"/>
        </w:rPr>
      </w:pPr>
    </w:p>
    <w:p w:rsidR="006F22A0" w:rsidRPr="006F22A0" w:rsidRDefault="006F22A0" w:rsidP="006F22A0">
      <w:pPr>
        <w:pStyle w:val="NoSpacing"/>
        <w:spacing w:line="360" w:lineRule="auto"/>
        <w:rPr>
          <w:sz w:val="28"/>
          <w:szCs w:val="28"/>
        </w:rPr>
      </w:pPr>
      <w:r w:rsidRPr="006F22A0">
        <w:rPr>
          <w:sz w:val="28"/>
          <w:szCs w:val="28"/>
        </w:rPr>
        <w:t>Hardware</w:t>
      </w:r>
    </w:p>
    <w:p w:rsidR="006F22A0" w:rsidRPr="006F22A0" w:rsidRDefault="006F22A0" w:rsidP="006F22A0">
      <w:pPr>
        <w:pStyle w:val="NoSpacing"/>
        <w:spacing w:line="360" w:lineRule="auto"/>
        <w:rPr>
          <w:sz w:val="28"/>
          <w:szCs w:val="28"/>
        </w:rPr>
      </w:pPr>
      <w:r w:rsidRPr="006F22A0">
        <w:rPr>
          <w:sz w:val="28"/>
          <w:szCs w:val="28"/>
        </w:rPr>
        <w:t>• Raspberry Pi 4</w:t>
      </w:r>
    </w:p>
    <w:p w:rsidR="006F22A0" w:rsidRPr="006F22A0" w:rsidRDefault="006F22A0" w:rsidP="006F22A0">
      <w:pPr>
        <w:pStyle w:val="NoSpacing"/>
        <w:spacing w:line="360" w:lineRule="auto"/>
        <w:rPr>
          <w:sz w:val="28"/>
          <w:szCs w:val="28"/>
        </w:rPr>
      </w:pPr>
      <w:r w:rsidRPr="006F22A0">
        <w:rPr>
          <w:sz w:val="28"/>
          <w:szCs w:val="28"/>
        </w:rPr>
        <w:t>• LED Lights (According to traffic lights)</w:t>
      </w:r>
    </w:p>
    <w:p w:rsidR="006F22A0" w:rsidRPr="006F22A0" w:rsidRDefault="006F22A0" w:rsidP="006F22A0">
      <w:pPr>
        <w:pStyle w:val="NoSpacing"/>
        <w:spacing w:line="360" w:lineRule="auto"/>
        <w:rPr>
          <w:sz w:val="28"/>
          <w:szCs w:val="28"/>
        </w:rPr>
      </w:pPr>
      <w:r w:rsidRPr="006F22A0">
        <w:rPr>
          <w:sz w:val="28"/>
          <w:szCs w:val="28"/>
        </w:rPr>
        <w:t>• Bread Board</w:t>
      </w:r>
    </w:p>
    <w:p w:rsidR="006F22A0" w:rsidRDefault="006F22A0" w:rsidP="006F22A0">
      <w:pPr>
        <w:pStyle w:val="NoSpacing"/>
        <w:spacing w:line="360" w:lineRule="auto"/>
        <w:rPr>
          <w:sz w:val="28"/>
          <w:szCs w:val="28"/>
        </w:rPr>
      </w:pPr>
      <w:r w:rsidRPr="006F22A0">
        <w:rPr>
          <w:sz w:val="28"/>
          <w:szCs w:val="28"/>
        </w:rPr>
        <w:t>• Jumper Wires</w:t>
      </w:r>
    </w:p>
    <w:p w:rsidR="006F22A0" w:rsidRDefault="006F22A0" w:rsidP="006F22A0">
      <w:pPr>
        <w:pStyle w:val="NoSpacing"/>
        <w:spacing w:line="360" w:lineRule="auto"/>
        <w:rPr>
          <w:sz w:val="28"/>
          <w:szCs w:val="28"/>
        </w:rPr>
      </w:pPr>
    </w:p>
    <w:p w:rsidR="006F22A0" w:rsidRPr="006F22A0" w:rsidRDefault="006F22A0" w:rsidP="006F22A0">
      <w:pPr>
        <w:pStyle w:val="NoSpacing"/>
        <w:spacing w:line="360" w:lineRule="auto"/>
        <w:rPr>
          <w:sz w:val="28"/>
          <w:szCs w:val="28"/>
        </w:rPr>
      </w:pPr>
    </w:p>
    <w:p w:rsidR="006F22A0" w:rsidRPr="006F22A0" w:rsidRDefault="006F22A0" w:rsidP="006F22A0">
      <w:pPr>
        <w:pStyle w:val="NoSpacing"/>
        <w:spacing w:line="360" w:lineRule="auto"/>
        <w:rPr>
          <w:b/>
          <w:bCs/>
          <w:color w:val="5B9BD5" w:themeColor="accent1"/>
          <w:sz w:val="28"/>
          <w:szCs w:val="28"/>
        </w:rPr>
      </w:pPr>
      <w:r w:rsidRPr="006F22A0">
        <w:rPr>
          <w:b/>
          <w:bCs/>
          <w:color w:val="5B9BD5" w:themeColor="accent1"/>
          <w:sz w:val="28"/>
          <w:szCs w:val="28"/>
        </w:rPr>
        <w:t>Software</w:t>
      </w:r>
    </w:p>
    <w:p w:rsidR="006F22A0" w:rsidRPr="006F22A0" w:rsidRDefault="006F22A0" w:rsidP="006F22A0">
      <w:pPr>
        <w:pStyle w:val="NoSpacing"/>
        <w:spacing w:line="360" w:lineRule="auto"/>
        <w:rPr>
          <w:sz w:val="28"/>
          <w:szCs w:val="28"/>
        </w:rPr>
      </w:pPr>
      <w:r w:rsidRPr="006F22A0">
        <w:rPr>
          <w:sz w:val="28"/>
          <w:szCs w:val="28"/>
        </w:rPr>
        <w:t xml:space="preserve">• </w:t>
      </w:r>
      <w:proofErr w:type="spellStart"/>
      <w:r w:rsidRPr="006F22A0">
        <w:rPr>
          <w:sz w:val="28"/>
          <w:szCs w:val="28"/>
        </w:rPr>
        <w:t>Raspbian</w:t>
      </w:r>
      <w:proofErr w:type="spellEnd"/>
      <w:r w:rsidRPr="006F22A0">
        <w:rPr>
          <w:sz w:val="28"/>
          <w:szCs w:val="28"/>
        </w:rPr>
        <w:t xml:space="preserve"> as Operating System</w:t>
      </w:r>
    </w:p>
    <w:p w:rsidR="00C054BC" w:rsidRDefault="006F22A0" w:rsidP="00C054BC">
      <w:pPr>
        <w:pStyle w:val="NoSpacing"/>
        <w:spacing w:line="360" w:lineRule="auto"/>
        <w:rPr>
          <w:sz w:val="28"/>
          <w:szCs w:val="28"/>
        </w:rPr>
      </w:pPr>
      <w:r w:rsidRPr="006F22A0">
        <w:rPr>
          <w:sz w:val="28"/>
          <w:szCs w:val="28"/>
        </w:rPr>
        <w:t>• Python 3</w:t>
      </w:r>
    </w:p>
    <w:p w:rsidR="00C054BC" w:rsidRDefault="00C054BC" w:rsidP="00C054BC">
      <w:pPr>
        <w:pStyle w:val="NoSpacing"/>
        <w:spacing w:line="360" w:lineRule="auto"/>
        <w:rPr>
          <w:sz w:val="28"/>
          <w:szCs w:val="28"/>
        </w:rPr>
      </w:pPr>
      <w:r>
        <w:rPr>
          <w:sz w:val="28"/>
          <w:szCs w:val="28"/>
        </w:rPr>
        <w:t>• RPIO GPIO as library</w:t>
      </w: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4D6050">
      <w:pPr>
        <w:pStyle w:val="Title"/>
        <w:jc w:val="center"/>
      </w:pPr>
      <w:r>
        <w:lastRenderedPageBreak/>
        <w:t>Project Code</w:t>
      </w: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4D6050">
      <w:pPr>
        <w:pStyle w:val="NoSpacing"/>
        <w:spacing w:line="276" w:lineRule="auto"/>
        <w:rPr>
          <w:sz w:val="28"/>
          <w:szCs w:val="28"/>
        </w:rPr>
      </w:pPr>
      <w:r w:rsidRPr="004D6050">
        <w:rPr>
          <w:sz w:val="28"/>
          <w:szCs w:val="28"/>
        </w:rPr>
        <w:t>import RP1.GPIO as GPIO 3 from time import sleep</w:t>
      </w:r>
    </w:p>
    <w:p w:rsidR="004D6050" w:rsidRDefault="004D6050" w:rsidP="004D6050">
      <w:pPr>
        <w:pStyle w:val="NoSpacing"/>
        <w:spacing w:line="276" w:lineRule="auto"/>
        <w:rPr>
          <w:sz w:val="28"/>
          <w:szCs w:val="28"/>
        </w:rPr>
      </w:pPr>
      <w:proofErr w:type="spellStart"/>
      <w:r w:rsidRPr="004D6050">
        <w:rPr>
          <w:sz w:val="28"/>
          <w:szCs w:val="28"/>
        </w:rPr>
        <w:t>red_one</w:t>
      </w:r>
      <w:proofErr w:type="spellEnd"/>
      <w:r w:rsidRPr="004D6050">
        <w:rPr>
          <w:sz w:val="28"/>
          <w:szCs w:val="28"/>
        </w:rPr>
        <w:t xml:space="preserve"> = 3</w:t>
      </w:r>
    </w:p>
    <w:p w:rsidR="004D6050" w:rsidRDefault="004D6050" w:rsidP="004D6050">
      <w:pPr>
        <w:pStyle w:val="NoSpacing"/>
        <w:spacing w:line="276" w:lineRule="auto"/>
        <w:rPr>
          <w:sz w:val="28"/>
          <w:szCs w:val="28"/>
        </w:rPr>
      </w:pPr>
      <w:proofErr w:type="spellStart"/>
      <w:r w:rsidRPr="004D6050">
        <w:rPr>
          <w:sz w:val="28"/>
          <w:szCs w:val="28"/>
        </w:rPr>
        <w:t>red_two</w:t>
      </w:r>
      <w:proofErr w:type="spellEnd"/>
      <w:r w:rsidRPr="004D6050">
        <w:rPr>
          <w:sz w:val="28"/>
          <w:szCs w:val="28"/>
        </w:rPr>
        <w:t xml:space="preserve"> = 11</w:t>
      </w:r>
    </w:p>
    <w:p w:rsidR="004D6050" w:rsidRPr="004D6050" w:rsidRDefault="004D6050" w:rsidP="004D6050">
      <w:pPr>
        <w:pStyle w:val="NoSpacing"/>
        <w:spacing w:line="276" w:lineRule="auto"/>
        <w:rPr>
          <w:sz w:val="28"/>
          <w:szCs w:val="28"/>
        </w:rPr>
      </w:pPr>
      <w:proofErr w:type="spellStart"/>
      <w:r w:rsidRPr="004D6050">
        <w:rPr>
          <w:sz w:val="28"/>
          <w:szCs w:val="28"/>
        </w:rPr>
        <w:t>yellow_one</w:t>
      </w:r>
      <w:proofErr w:type="spellEnd"/>
      <w:r w:rsidRPr="004D6050">
        <w:rPr>
          <w:sz w:val="28"/>
          <w:szCs w:val="28"/>
        </w:rPr>
        <w:t xml:space="preserve"> = 5</w:t>
      </w:r>
    </w:p>
    <w:p w:rsidR="004D6050" w:rsidRDefault="004D6050" w:rsidP="004D6050">
      <w:pPr>
        <w:pStyle w:val="NoSpacing"/>
        <w:spacing w:line="276" w:lineRule="auto"/>
        <w:rPr>
          <w:sz w:val="28"/>
          <w:szCs w:val="28"/>
        </w:rPr>
      </w:pPr>
      <w:proofErr w:type="spellStart"/>
      <w:r w:rsidRPr="004D6050">
        <w:rPr>
          <w:sz w:val="28"/>
          <w:szCs w:val="28"/>
        </w:rPr>
        <w:t>yellow_two</w:t>
      </w:r>
      <w:proofErr w:type="spellEnd"/>
      <w:r w:rsidRPr="004D6050">
        <w:rPr>
          <w:sz w:val="28"/>
          <w:szCs w:val="28"/>
        </w:rPr>
        <w:t xml:space="preserve"> = 13</w:t>
      </w:r>
    </w:p>
    <w:p w:rsidR="004D6050" w:rsidRDefault="004D6050" w:rsidP="004D6050">
      <w:pPr>
        <w:pStyle w:val="NoSpacing"/>
        <w:spacing w:line="276" w:lineRule="auto"/>
        <w:rPr>
          <w:sz w:val="28"/>
          <w:szCs w:val="28"/>
        </w:rPr>
      </w:pPr>
      <w:proofErr w:type="spellStart"/>
      <w:r w:rsidRPr="004D6050">
        <w:rPr>
          <w:sz w:val="28"/>
          <w:szCs w:val="28"/>
        </w:rPr>
        <w:t>green_one</w:t>
      </w:r>
      <w:proofErr w:type="spellEnd"/>
      <w:r w:rsidRPr="004D6050">
        <w:rPr>
          <w:sz w:val="28"/>
          <w:szCs w:val="28"/>
        </w:rPr>
        <w:t xml:space="preserve"> = 7</w:t>
      </w:r>
    </w:p>
    <w:p w:rsidR="004D6050" w:rsidRDefault="004D6050" w:rsidP="004D6050">
      <w:pPr>
        <w:pStyle w:val="NoSpacing"/>
        <w:spacing w:line="276" w:lineRule="auto"/>
        <w:rPr>
          <w:sz w:val="28"/>
          <w:szCs w:val="28"/>
        </w:rPr>
      </w:pPr>
      <w:r w:rsidRPr="004D6050">
        <w:rPr>
          <w:sz w:val="28"/>
          <w:szCs w:val="28"/>
        </w:rPr>
        <w:t>green two 15</w:t>
      </w:r>
    </w:p>
    <w:p w:rsidR="004D6050" w:rsidRDefault="004D6050" w:rsidP="004D6050">
      <w:pPr>
        <w:pStyle w:val="NoSpacing"/>
        <w:spacing w:line="276" w:lineRule="auto"/>
        <w:rPr>
          <w:sz w:val="28"/>
          <w:szCs w:val="28"/>
        </w:rPr>
      </w:pPr>
      <w:r w:rsidRPr="004D6050">
        <w:rPr>
          <w:sz w:val="28"/>
          <w:szCs w:val="28"/>
        </w:rPr>
        <w:t>street lights = 36</w:t>
      </w:r>
    </w:p>
    <w:p w:rsidR="004D6050" w:rsidRDefault="004D6050" w:rsidP="004D6050">
      <w:pPr>
        <w:pStyle w:val="NoSpacing"/>
        <w:spacing w:line="276" w:lineRule="auto"/>
        <w:rPr>
          <w:sz w:val="28"/>
          <w:szCs w:val="28"/>
        </w:rPr>
      </w:pPr>
      <w:proofErr w:type="spellStart"/>
      <w:r w:rsidRPr="004D6050">
        <w:rPr>
          <w:sz w:val="28"/>
          <w:szCs w:val="28"/>
        </w:rPr>
        <w:t>GPIO.setmode</w:t>
      </w:r>
      <w:proofErr w:type="spellEnd"/>
      <w:r w:rsidRPr="004D6050">
        <w:rPr>
          <w:sz w:val="28"/>
          <w:szCs w:val="28"/>
        </w:rPr>
        <w:t xml:space="preserve"> (GPIO.BOARD)</w:t>
      </w:r>
    </w:p>
    <w:p w:rsidR="004D6050" w:rsidRPr="004D6050" w:rsidRDefault="004D6050" w:rsidP="004D6050">
      <w:pPr>
        <w:pStyle w:val="NoSpacing"/>
        <w:spacing w:line="276" w:lineRule="auto"/>
        <w:rPr>
          <w:sz w:val="28"/>
          <w:szCs w:val="28"/>
        </w:rPr>
      </w:pPr>
      <w:proofErr w:type="spellStart"/>
      <w:r w:rsidRPr="004D6050">
        <w:rPr>
          <w:sz w:val="28"/>
          <w:szCs w:val="28"/>
        </w:rPr>
        <w:t>GPIO.setup</w:t>
      </w:r>
      <w:proofErr w:type="spellEnd"/>
      <w:r w:rsidRPr="004D6050">
        <w:rPr>
          <w:sz w:val="28"/>
          <w:szCs w:val="28"/>
        </w:rPr>
        <w:t>(</w:t>
      </w:r>
      <w:proofErr w:type="spellStart"/>
      <w:r w:rsidRPr="004D6050">
        <w:rPr>
          <w:sz w:val="28"/>
          <w:szCs w:val="28"/>
        </w:rPr>
        <w:t>red_one</w:t>
      </w:r>
      <w:proofErr w:type="spellEnd"/>
      <w:r w:rsidRPr="004D6050">
        <w:rPr>
          <w:sz w:val="28"/>
          <w:szCs w:val="28"/>
        </w:rPr>
        <w:t xml:space="preserve">, GPIO.OUT) </w:t>
      </w:r>
      <w:proofErr w:type="spellStart"/>
      <w:r w:rsidRPr="004D6050">
        <w:rPr>
          <w:sz w:val="28"/>
          <w:szCs w:val="28"/>
        </w:rPr>
        <w:t>GPIO.setup</w:t>
      </w:r>
      <w:proofErr w:type="spellEnd"/>
      <w:r w:rsidRPr="004D6050">
        <w:rPr>
          <w:sz w:val="28"/>
          <w:szCs w:val="28"/>
        </w:rPr>
        <w:t>(</w:t>
      </w:r>
      <w:proofErr w:type="spellStart"/>
      <w:r w:rsidRPr="004D6050">
        <w:rPr>
          <w:sz w:val="28"/>
          <w:szCs w:val="28"/>
        </w:rPr>
        <w:t>yellow_one</w:t>
      </w:r>
      <w:proofErr w:type="spellEnd"/>
      <w:r w:rsidRPr="004D6050">
        <w:rPr>
          <w:sz w:val="28"/>
          <w:szCs w:val="28"/>
        </w:rPr>
        <w:t>, GPIO.OUT)</w:t>
      </w:r>
    </w:p>
    <w:p w:rsidR="004D6050" w:rsidRPr="004D6050" w:rsidRDefault="004D6050" w:rsidP="004D6050">
      <w:pPr>
        <w:pStyle w:val="NoSpacing"/>
        <w:spacing w:line="276" w:lineRule="auto"/>
        <w:rPr>
          <w:sz w:val="28"/>
          <w:szCs w:val="28"/>
        </w:rPr>
      </w:pPr>
      <w:proofErr w:type="spellStart"/>
      <w:r w:rsidRPr="004D6050">
        <w:rPr>
          <w:sz w:val="28"/>
          <w:szCs w:val="28"/>
        </w:rPr>
        <w:t>GPIO.setup</w:t>
      </w:r>
      <w:proofErr w:type="spellEnd"/>
      <w:r w:rsidRPr="004D6050">
        <w:rPr>
          <w:sz w:val="28"/>
          <w:szCs w:val="28"/>
        </w:rPr>
        <w:t>(</w:t>
      </w:r>
      <w:proofErr w:type="spellStart"/>
      <w:r w:rsidRPr="004D6050">
        <w:rPr>
          <w:sz w:val="28"/>
          <w:szCs w:val="28"/>
        </w:rPr>
        <w:t>green_one</w:t>
      </w:r>
      <w:proofErr w:type="spellEnd"/>
      <w:r w:rsidRPr="004D6050">
        <w:rPr>
          <w:sz w:val="28"/>
          <w:szCs w:val="28"/>
        </w:rPr>
        <w:t>, GPIO.OUT)</w:t>
      </w:r>
    </w:p>
    <w:p w:rsidR="004D6050" w:rsidRDefault="004D6050" w:rsidP="004D6050">
      <w:pPr>
        <w:pStyle w:val="NoSpacing"/>
        <w:spacing w:line="276" w:lineRule="auto"/>
        <w:rPr>
          <w:sz w:val="28"/>
          <w:szCs w:val="28"/>
        </w:rPr>
      </w:pPr>
      <w:proofErr w:type="spellStart"/>
      <w:r w:rsidRPr="004D6050">
        <w:rPr>
          <w:sz w:val="28"/>
          <w:szCs w:val="28"/>
        </w:rPr>
        <w:t>GPIO.setup</w:t>
      </w:r>
      <w:proofErr w:type="spellEnd"/>
      <w:r w:rsidRPr="004D6050">
        <w:rPr>
          <w:sz w:val="28"/>
          <w:szCs w:val="28"/>
        </w:rPr>
        <w:t>(</w:t>
      </w:r>
      <w:proofErr w:type="spellStart"/>
      <w:r w:rsidRPr="004D6050">
        <w:rPr>
          <w:sz w:val="28"/>
          <w:szCs w:val="28"/>
        </w:rPr>
        <w:t>red_two</w:t>
      </w:r>
      <w:proofErr w:type="spellEnd"/>
      <w:r w:rsidRPr="004D6050">
        <w:rPr>
          <w:sz w:val="28"/>
          <w:szCs w:val="28"/>
        </w:rPr>
        <w:t>, GPIO.OUT)</w:t>
      </w:r>
    </w:p>
    <w:p w:rsidR="004D6050" w:rsidRPr="004D6050" w:rsidRDefault="004D6050" w:rsidP="004D6050">
      <w:pPr>
        <w:pStyle w:val="NoSpacing"/>
        <w:spacing w:line="276" w:lineRule="auto"/>
        <w:rPr>
          <w:sz w:val="28"/>
          <w:szCs w:val="28"/>
        </w:rPr>
      </w:pPr>
      <w:r w:rsidRPr="004D6050">
        <w:rPr>
          <w:sz w:val="28"/>
          <w:szCs w:val="28"/>
        </w:rPr>
        <w:t xml:space="preserve">24 </w:t>
      </w:r>
      <w:proofErr w:type="spellStart"/>
      <w:r w:rsidRPr="004D6050">
        <w:rPr>
          <w:sz w:val="28"/>
          <w:szCs w:val="28"/>
        </w:rPr>
        <w:t>GPIO.setup</w:t>
      </w:r>
      <w:proofErr w:type="spellEnd"/>
      <w:r w:rsidRPr="004D6050">
        <w:rPr>
          <w:sz w:val="28"/>
          <w:szCs w:val="28"/>
        </w:rPr>
        <w:t>(</w:t>
      </w:r>
      <w:proofErr w:type="spellStart"/>
      <w:r w:rsidRPr="004D6050">
        <w:rPr>
          <w:sz w:val="28"/>
          <w:szCs w:val="28"/>
        </w:rPr>
        <w:t>yellow_two</w:t>
      </w:r>
      <w:proofErr w:type="spellEnd"/>
      <w:r w:rsidRPr="004D6050">
        <w:rPr>
          <w:sz w:val="28"/>
          <w:szCs w:val="28"/>
        </w:rPr>
        <w:t>, GPIO.OUT)</w:t>
      </w:r>
    </w:p>
    <w:p w:rsidR="004D6050" w:rsidRDefault="004D6050" w:rsidP="004D6050">
      <w:pPr>
        <w:pStyle w:val="NoSpacing"/>
        <w:spacing w:line="276" w:lineRule="auto"/>
        <w:rPr>
          <w:sz w:val="28"/>
          <w:szCs w:val="28"/>
        </w:rPr>
      </w:pPr>
      <w:r w:rsidRPr="004D6050">
        <w:rPr>
          <w:sz w:val="28"/>
          <w:szCs w:val="28"/>
        </w:rPr>
        <w:t xml:space="preserve">25 </w:t>
      </w:r>
      <w:proofErr w:type="spellStart"/>
      <w:r w:rsidRPr="004D6050">
        <w:rPr>
          <w:sz w:val="28"/>
          <w:szCs w:val="28"/>
        </w:rPr>
        <w:t>GPIO.setup</w:t>
      </w:r>
      <w:proofErr w:type="spellEnd"/>
      <w:r w:rsidRPr="004D6050">
        <w:rPr>
          <w:sz w:val="28"/>
          <w:szCs w:val="28"/>
        </w:rPr>
        <w:t>(</w:t>
      </w:r>
      <w:proofErr w:type="spellStart"/>
      <w:r w:rsidRPr="004D6050">
        <w:rPr>
          <w:sz w:val="28"/>
          <w:szCs w:val="28"/>
        </w:rPr>
        <w:t>green_two</w:t>
      </w:r>
      <w:proofErr w:type="spellEnd"/>
      <w:r w:rsidRPr="004D6050">
        <w:rPr>
          <w:sz w:val="28"/>
          <w:szCs w:val="28"/>
        </w:rPr>
        <w:t>, GPIO.OUT)</w:t>
      </w:r>
    </w:p>
    <w:p w:rsidR="004D6050" w:rsidRDefault="004D6050" w:rsidP="004D6050">
      <w:pPr>
        <w:pStyle w:val="NoSpacing"/>
        <w:spacing w:line="276" w:lineRule="auto"/>
        <w:rPr>
          <w:sz w:val="28"/>
          <w:szCs w:val="28"/>
        </w:rPr>
      </w:pPr>
      <w:proofErr w:type="spellStart"/>
      <w:r w:rsidRPr="004D6050">
        <w:rPr>
          <w:sz w:val="28"/>
          <w:szCs w:val="28"/>
        </w:rPr>
        <w:t>GPIO.setup</w:t>
      </w:r>
      <w:proofErr w:type="spellEnd"/>
      <w:r w:rsidRPr="004D6050">
        <w:rPr>
          <w:sz w:val="28"/>
          <w:szCs w:val="28"/>
        </w:rPr>
        <w:t>(street lights, GPIO.OUT)</w:t>
      </w:r>
    </w:p>
    <w:p w:rsid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w:t>
      </w:r>
      <w:proofErr w:type="spellStart"/>
      <w:r w:rsidRPr="004D6050">
        <w:rPr>
          <w:sz w:val="28"/>
          <w:szCs w:val="28"/>
        </w:rPr>
        <w:t>street_lights</w:t>
      </w:r>
      <w:proofErr w:type="spellEnd"/>
      <w:r w:rsidRPr="004D6050">
        <w:rPr>
          <w:sz w:val="28"/>
          <w:szCs w:val="28"/>
        </w:rPr>
        <w:t>, True)</w:t>
      </w:r>
    </w:p>
    <w:p w:rsidR="004D6050" w:rsidRP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 xml:space="preserve"> (</w:t>
      </w:r>
      <w:proofErr w:type="spellStart"/>
      <w:r w:rsidRPr="004D6050">
        <w:rPr>
          <w:sz w:val="28"/>
          <w:szCs w:val="28"/>
        </w:rPr>
        <w:t>red_one</w:t>
      </w:r>
      <w:proofErr w:type="spellEnd"/>
      <w:r w:rsidRPr="004D6050">
        <w:rPr>
          <w:sz w:val="28"/>
          <w:szCs w:val="28"/>
        </w:rPr>
        <w:t>, True)</w:t>
      </w:r>
    </w:p>
    <w:p w:rsidR="004D6050" w:rsidRP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 xml:space="preserve"> (</w:t>
      </w:r>
      <w:proofErr w:type="spellStart"/>
      <w:r w:rsidRPr="004D6050">
        <w:rPr>
          <w:sz w:val="28"/>
          <w:szCs w:val="28"/>
        </w:rPr>
        <w:t>red_two</w:t>
      </w:r>
      <w:proofErr w:type="spellEnd"/>
      <w:r w:rsidRPr="004D6050">
        <w:rPr>
          <w:sz w:val="28"/>
          <w:szCs w:val="28"/>
        </w:rPr>
        <w:t>, False)</w:t>
      </w:r>
    </w:p>
    <w:p w:rsidR="004D6050" w:rsidRP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w:t>
      </w:r>
      <w:proofErr w:type="spellStart"/>
      <w:r w:rsidRPr="004D6050">
        <w:rPr>
          <w:sz w:val="28"/>
          <w:szCs w:val="28"/>
        </w:rPr>
        <w:t>green_two</w:t>
      </w:r>
      <w:proofErr w:type="spellEnd"/>
      <w:r w:rsidRPr="004D6050">
        <w:rPr>
          <w:sz w:val="28"/>
          <w:szCs w:val="28"/>
        </w:rPr>
        <w:t>, True)</w:t>
      </w:r>
    </w:p>
    <w:p w:rsidR="004D6050" w:rsidRPr="004D6050" w:rsidRDefault="004D6050" w:rsidP="004D6050">
      <w:pPr>
        <w:pStyle w:val="NoSpacing"/>
        <w:spacing w:line="276" w:lineRule="auto"/>
        <w:rPr>
          <w:sz w:val="28"/>
          <w:szCs w:val="28"/>
        </w:rPr>
      </w:pPr>
      <w:proofErr w:type="gramStart"/>
      <w:r w:rsidRPr="004D6050">
        <w:rPr>
          <w:sz w:val="28"/>
          <w:szCs w:val="28"/>
        </w:rPr>
        <w:t>sleep(</w:t>
      </w:r>
      <w:proofErr w:type="gramEnd"/>
      <w:r w:rsidRPr="004D6050">
        <w:rPr>
          <w:sz w:val="28"/>
          <w:szCs w:val="28"/>
        </w:rPr>
        <w:t>3)</w:t>
      </w:r>
    </w:p>
    <w:p w:rsidR="004D6050" w:rsidRP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w:t>
      </w:r>
      <w:proofErr w:type="spellStart"/>
      <w:r w:rsidRPr="004D6050">
        <w:rPr>
          <w:sz w:val="28"/>
          <w:szCs w:val="28"/>
        </w:rPr>
        <w:t>red_one</w:t>
      </w:r>
      <w:proofErr w:type="spellEnd"/>
      <w:r w:rsidRPr="004D6050">
        <w:rPr>
          <w:sz w:val="28"/>
          <w:szCs w:val="28"/>
        </w:rPr>
        <w:t>, False)</w:t>
      </w:r>
    </w:p>
    <w:p w:rsidR="004D6050" w:rsidRP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w:t>
      </w:r>
      <w:proofErr w:type="spellStart"/>
      <w:r w:rsidRPr="004D6050">
        <w:rPr>
          <w:sz w:val="28"/>
          <w:szCs w:val="28"/>
        </w:rPr>
        <w:t>green_two</w:t>
      </w:r>
      <w:proofErr w:type="spellEnd"/>
      <w:r w:rsidRPr="004D6050">
        <w:rPr>
          <w:sz w:val="28"/>
          <w:szCs w:val="28"/>
        </w:rPr>
        <w:t>, False)</w:t>
      </w:r>
    </w:p>
    <w:p w:rsidR="004D6050" w:rsidRP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w:t>
      </w:r>
      <w:proofErr w:type="spellStart"/>
      <w:r w:rsidRPr="004D6050">
        <w:rPr>
          <w:sz w:val="28"/>
          <w:szCs w:val="28"/>
        </w:rPr>
        <w:t>yellow_one</w:t>
      </w:r>
      <w:proofErr w:type="spellEnd"/>
      <w:r w:rsidRPr="004D6050">
        <w:rPr>
          <w:sz w:val="28"/>
          <w:szCs w:val="28"/>
        </w:rPr>
        <w:t>, True)</w:t>
      </w:r>
    </w:p>
    <w:p w:rsidR="004D6050" w:rsidRP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 xml:space="preserve"> (</w:t>
      </w:r>
      <w:proofErr w:type="spellStart"/>
      <w:r w:rsidRPr="004D6050">
        <w:rPr>
          <w:sz w:val="28"/>
          <w:szCs w:val="28"/>
        </w:rPr>
        <w:t>yellow_two</w:t>
      </w:r>
      <w:proofErr w:type="spellEnd"/>
      <w:r w:rsidRPr="004D6050">
        <w:rPr>
          <w:sz w:val="28"/>
          <w:szCs w:val="28"/>
        </w:rPr>
        <w:t>, True)</w:t>
      </w:r>
    </w:p>
    <w:p w:rsidR="004D6050" w:rsidRPr="004D6050" w:rsidRDefault="004D6050" w:rsidP="004D6050">
      <w:pPr>
        <w:pStyle w:val="NoSpacing"/>
        <w:spacing w:line="276" w:lineRule="auto"/>
        <w:rPr>
          <w:sz w:val="28"/>
          <w:szCs w:val="28"/>
        </w:rPr>
      </w:pPr>
      <w:proofErr w:type="gramStart"/>
      <w:r w:rsidRPr="004D6050">
        <w:rPr>
          <w:sz w:val="28"/>
          <w:szCs w:val="28"/>
        </w:rPr>
        <w:t>sleep(</w:t>
      </w:r>
      <w:proofErr w:type="gramEnd"/>
      <w:r w:rsidRPr="004D6050">
        <w:rPr>
          <w:sz w:val="28"/>
          <w:szCs w:val="28"/>
        </w:rPr>
        <w:t>1)</w:t>
      </w:r>
    </w:p>
    <w:p w:rsidR="004D6050" w:rsidRP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w:t>
      </w:r>
      <w:proofErr w:type="spellStart"/>
      <w:r w:rsidRPr="004D6050">
        <w:rPr>
          <w:sz w:val="28"/>
          <w:szCs w:val="28"/>
        </w:rPr>
        <w:t>yellow_one</w:t>
      </w:r>
      <w:proofErr w:type="spellEnd"/>
      <w:r w:rsidRPr="004D6050">
        <w:rPr>
          <w:sz w:val="28"/>
          <w:szCs w:val="28"/>
        </w:rPr>
        <w:t>, False)</w:t>
      </w:r>
    </w:p>
    <w:p w:rsidR="004D6050" w:rsidRP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w:t>
      </w:r>
      <w:proofErr w:type="spellStart"/>
      <w:r w:rsidRPr="004D6050">
        <w:rPr>
          <w:sz w:val="28"/>
          <w:szCs w:val="28"/>
        </w:rPr>
        <w:t>yellow_two</w:t>
      </w:r>
      <w:proofErr w:type="spellEnd"/>
      <w:r w:rsidRPr="004D6050">
        <w:rPr>
          <w:sz w:val="28"/>
          <w:szCs w:val="28"/>
        </w:rPr>
        <w:t>, False)</w:t>
      </w:r>
    </w:p>
    <w:p w:rsidR="004D6050" w:rsidRP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w:t>
      </w:r>
      <w:proofErr w:type="spellStart"/>
      <w:r w:rsidRPr="004D6050">
        <w:rPr>
          <w:sz w:val="28"/>
          <w:szCs w:val="28"/>
        </w:rPr>
        <w:t>red_two</w:t>
      </w:r>
      <w:proofErr w:type="spellEnd"/>
      <w:r w:rsidRPr="004D6050">
        <w:rPr>
          <w:sz w:val="28"/>
          <w:szCs w:val="28"/>
        </w:rPr>
        <w:t xml:space="preserve">, True) </w:t>
      </w:r>
      <w:proofErr w:type="spellStart"/>
      <w:r w:rsidRPr="004D6050">
        <w:rPr>
          <w:sz w:val="28"/>
          <w:szCs w:val="28"/>
        </w:rPr>
        <w:t>GPIO.output</w:t>
      </w:r>
      <w:proofErr w:type="spellEnd"/>
      <w:r w:rsidRPr="004D6050">
        <w:rPr>
          <w:sz w:val="28"/>
          <w:szCs w:val="28"/>
        </w:rPr>
        <w:t>(</w:t>
      </w:r>
      <w:proofErr w:type="spellStart"/>
      <w:r w:rsidRPr="004D6050">
        <w:rPr>
          <w:sz w:val="28"/>
          <w:szCs w:val="28"/>
        </w:rPr>
        <w:t>green_one</w:t>
      </w:r>
      <w:proofErr w:type="spellEnd"/>
      <w:r w:rsidRPr="004D6050">
        <w:rPr>
          <w:sz w:val="28"/>
          <w:szCs w:val="28"/>
        </w:rPr>
        <w:t>, True)</w:t>
      </w:r>
    </w:p>
    <w:p w:rsidR="004D6050" w:rsidRPr="004D6050" w:rsidRDefault="004D6050" w:rsidP="004D6050">
      <w:pPr>
        <w:pStyle w:val="NoSpacing"/>
        <w:spacing w:line="276" w:lineRule="auto"/>
        <w:rPr>
          <w:sz w:val="28"/>
          <w:szCs w:val="28"/>
        </w:rPr>
      </w:pPr>
      <w:proofErr w:type="gramStart"/>
      <w:r w:rsidRPr="004D6050">
        <w:rPr>
          <w:sz w:val="28"/>
          <w:szCs w:val="28"/>
        </w:rPr>
        <w:t>sleep(</w:t>
      </w:r>
      <w:proofErr w:type="gramEnd"/>
      <w:r w:rsidRPr="004D6050">
        <w:rPr>
          <w:sz w:val="28"/>
          <w:szCs w:val="28"/>
        </w:rPr>
        <w:t>3)</w:t>
      </w:r>
    </w:p>
    <w:p w:rsidR="004D6050" w:rsidRP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w:t>
      </w:r>
      <w:proofErr w:type="spellStart"/>
      <w:r w:rsidRPr="004D6050">
        <w:rPr>
          <w:sz w:val="28"/>
          <w:szCs w:val="28"/>
        </w:rPr>
        <w:t>red_two</w:t>
      </w:r>
      <w:proofErr w:type="spellEnd"/>
      <w:r w:rsidRPr="004D6050">
        <w:rPr>
          <w:sz w:val="28"/>
          <w:szCs w:val="28"/>
        </w:rPr>
        <w:t>, False)</w:t>
      </w:r>
    </w:p>
    <w:p w:rsidR="004D6050" w:rsidRPr="004D6050" w:rsidRDefault="004D6050" w:rsidP="004D6050">
      <w:pPr>
        <w:pStyle w:val="NoSpacing"/>
        <w:spacing w:line="276" w:lineRule="auto"/>
        <w:rPr>
          <w:sz w:val="28"/>
          <w:szCs w:val="28"/>
        </w:rPr>
      </w:pPr>
    </w:p>
    <w:p w:rsidR="004D6050" w:rsidRPr="004D6050" w:rsidRDefault="004D6050" w:rsidP="004D6050">
      <w:pPr>
        <w:pStyle w:val="NoSpacing"/>
        <w:spacing w:line="276" w:lineRule="auto"/>
        <w:rPr>
          <w:sz w:val="28"/>
          <w:szCs w:val="28"/>
        </w:rPr>
      </w:pPr>
      <w:proofErr w:type="spellStart"/>
      <w:r w:rsidRPr="004D6050">
        <w:rPr>
          <w:sz w:val="28"/>
          <w:szCs w:val="28"/>
        </w:rPr>
        <w:lastRenderedPageBreak/>
        <w:t>GPIO.output</w:t>
      </w:r>
      <w:proofErr w:type="spellEnd"/>
      <w:r w:rsidRPr="004D6050">
        <w:rPr>
          <w:sz w:val="28"/>
          <w:szCs w:val="28"/>
        </w:rPr>
        <w:t xml:space="preserve"> (</w:t>
      </w:r>
      <w:proofErr w:type="spellStart"/>
      <w:r w:rsidRPr="004D6050">
        <w:rPr>
          <w:sz w:val="28"/>
          <w:szCs w:val="28"/>
        </w:rPr>
        <w:t>green_one</w:t>
      </w:r>
      <w:proofErr w:type="spellEnd"/>
      <w:r w:rsidRPr="004D6050">
        <w:rPr>
          <w:sz w:val="28"/>
          <w:szCs w:val="28"/>
        </w:rPr>
        <w:t>, False)</w:t>
      </w:r>
    </w:p>
    <w:p w:rsidR="004D6050" w:rsidRP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 xml:space="preserve"> (</w:t>
      </w:r>
      <w:proofErr w:type="spellStart"/>
      <w:r w:rsidRPr="004D6050">
        <w:rPr>
          <w:sz w:val="28"/>
          <w:szCs w:val="28"/>
        </w:rPr>
        <w:t>yellow_one</w:t>
      </w:r>
      <w:proofErr w:type="spellEnd"/>
      <w:r w:rsidRPr="004D6050">
        <w:rPr>
          <w:sz w:val="28"/>
          <w:szCs w:val="28"/>
        </w:rPr>
        <w:t>, True)</w:t>
      </w:r>
    </w:p>
    <w:p w:rsidR="004D6050" w:rsidRP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w:t>
      </w:r>
      <w:proofErr w:type="spellStart"/>
      <w:r w:rsidRPr="004D6050">
        <w:rPr>
          <w:sz w:val="28"/>
          <w:szCs w:val="28"/>
        </w:rPr>
        <w:t>yellow_two</w:t>
      </w:r>
      <w:proofErr w:type="spellEnd"/>
      <w:r w:rsidRPr="004D6050">
        <w:rPr>
          <w:sz w:val="28"/>
          <w:szCs w:val="28"/>
        </w:rPr>
        <w:t>, True)</w:t>
      </w:r>
    </w:p>
    <w:p w:rsidR="004D6050" w:rsidRPr="004D6050" w:rsidRDefault="004D6050" w:rsidP="004D6050">
      <w:pPr>
        <w:pStyle w:val="NoSpacing"/>
        <w:spacing w:line="276" w:lineRule="auto"/>
        <w:rPr>
          <w:sz w:val="28"/>
          <w:szCs w:val="28"/>
        </w:rPr>
      </w:pPr>
      <w:r w:rsidRPr="004D6050">
        <w:rPr>
          <w:sz w:val="28"/>
          <w:szCs w:val="28"/>
        </w:rPr>
        <w:t>sleep(1)</w:t>
      </w:r>
      <w:bookmarkStart w:id="12" w:name="_GoBack"/>
      <w:bookmarkEnd w:id="12"/>
    </w:p>
    <w:p w:rsidR="004D6050" w:rsidRDefault="004D6050" w:rsidP="004D6050">
      <w:pPr>
        <w:pStyle w:val="NoSpacing"/>
        <w:spacing w:line="276" w:lineRule="auto"/>
        <w:rPr>
          <w:sz w:val="28"/>
          <w:szCs w:val="28"/>
        </w:rPr>
      </w:pPr>
      <w:proofErr w:type="spellStart"/>
      <w:r w:rsidRPr="004D6050">
        <w:rPr>
          <w:sz w:val="28"/>
          <w:szCs w:val="28"/>
        </w:rPr>
        <w:t>GPIO.output</w:t>
      </w:r>
      <w:proofErr w:type="spellEnd"/>
      <w:r w:rsidRPr="004D6050">
        <w:rPr>
          <w:sz w:val="28"/>
          <w:szCs w:val="28"/>
        </w:rPr>
        <w:t xml:space="preserve"> (</w:t>
      </w:r>
      <w:proofErr w:type="spellStart"/>
      <w:r w:rsidRPr="004D6050">
        <w:rPr>
          <w:sz w:val="28"/>
          <w:szCs w:val="28"/>
        </w:rPr>
        <w:t>yellow_one</w:t>
      </w:r>
      <w:proofErr w:type="spellEnd"/>
      <w:r w:rsidRPr="004D6050">
        <w:rPr>
          <w:sz w:val="28"/>
          <w:szCs w:val="28"/>
        </w:rPr>
        <w:t xml:space="preserve">, False) </w:t>
      </w:r>
      <w:proofErr w:type="spellStart"/>
      <w:r w:rsidRPr="004D6050">
        <w:rPr>
          <w:sz w:val="28"/>
          <w:szCs w:val="28"/>
        </w:rPr>
        <w:t>GPIO.output</w:t>
      </w:r>
      <w:proofErr w:type="spellEnd"/>
      <w:r w:rsidRPr="004D6050">
        <w:rPr>
          <w:sz w:val="28"/>
          <w:szCs w:val="28"/>
        </w:rPr>
        <w:t xml:space="preserve"> (</w:t>
      </w:r>
      <w:proofErr w:type="spellStart"/>
      <w:r w:rsidRPr="004D6050">
        <w:rPr>
          <w:sz w:val="28"/>
          <w:szCs w:val="28"/>
        </w:rPr>
        <w:t>yellow_two</w:t>
      </w:r>
      <w:proofErr w:type="spellEnd"/>
      <w:r w:rsidRPr="004D6050">
        <w:rPr>
          <w:sz w:val="28"/>
          <w:szCs w:val="28"/>
        </w:rPr>
        <w:t>, False)</w:t>
      </w: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Default="004D6050" w:rsidP="00C054BC">
      <w:pPr>
        <w:pStyle w:val="NoSpacing"/>
        <w:spacing w:line="360" w:lineRule="auto"/>
        <w:rPr>
          <w:sz w:val="28"/>
          <w:szCs w:val="28"/>
        </w:rPr>
      </w:pPr>
    </w:p>
    <w:p w:rsidR="004D6050" w:rsidRPr="006F22A0" w:rsidRDefault="004D6050" w:rsidP="00C054BC">
      <w:pPr>
        <w:pStyle w:val="NoSpacing"/>
        <w:spacing w:line="360" w:lineRule="auto"/>
        <w:rPr>
          <w:sz w:val="28"/>
          <w:szCs w:val="28"/>
        </w:rPr>
      </w:pPr>
    </w:p>
    <w:p w:rsidR="003F13BD" w:rsidRPr="003F13BD" w:rsidRDefault="003F13BD" w:rsidP="003F13BD">
      <w:pPr>
        <w:pStyle w:val="NoSpacing"/>
        <w:rPr>
          <w:sz w:val="28"/>
          <w:szCs w:val="28"/>
        </w:rPr>
      </w:pPr>
    </w:p>
    <w:p w:rsidR="003F13BD" w:rsidRDefault="003F13BD" w:rsidP="00BD1197">
      <w:pPr>
        <w:rPr>
          <w:rFonts w:ascii="Sitka Small" w:hAnsi="Sitka Small"/>
        </w:rPr>
      </w:pPr>
    </w:p>
    <w:p w:rsidR="003F13BD" w:rsidRDefault="003F13BD" w:rsidP="00BD1197">
      <w:pPr>
        <w:rPr>
          <w:rFonts w:ascii="Sitka Small" w:hAnsi="Sitka Small"/>
        </w:rPr>
      </w:pPr>
    </w:p>
    <w:p w:rsidR="003F13BD" w:rsidRDefault="003F13BD" w:rsidP="00BD1197">
      <w:pPr>
        <w:rPr>
          <w:rFonts w:ascii="Sitka Small" w:hAnsi="Sitka Small"/>
        </w:rPr>
      </w:pPr>
    </w:p>
    <w:p w:rsidR="003F13BD" w:rsidRDefault="003F13BD" w:rsidP="00BD1197">
      <w:pPr>
        <w:rPr>
          <w:rFonts w:ascii="Sitka Small" w:hAnsi="Sitka Small"/>
        </w:rPr>
      </w:pPr>
    </w:p>
    <w:p w:rsidR="003F13BD" w:rsidRDefault="003F13BD" w:rsidP="00BD1197">
      <w:pPr>
        <w:rPr>
          <w:rFonts w:ascii="Sitka Small" w:hAnsi="Sitka Small"/>
        </w:rPr>
      </w:pPr>
    </w:p>
    <w:p w:rsidR="003F13BD" w:rsidRDefault="003F13BD" w:rsidP="00BD1197">
      <w:pPr>
        <w:rPr>
          <w:rFonts w:ascii="Sitka Small" w:hAnsi="Sitka Small"/>
        </w:rPr>
      </w:pPr>
    </w:p>
    <w:p w:rsidR="003F13BD" w:rsidRDefault="003F13BD" w:rsidP="00BD1197">
      <w:pPr>
        <w:rPr>
          <w:rFonts w:ascii="Sitka Small" w:hAnsi="Sitka Small"/>
        </w:rPr>
      </w:pPr>
    </w:p>
    <w:p w:rsidR="003F13BD" w:rsidRPr="003F13BD" w:rsidRDefault="003F13BD" w:rsidP="00BD1197">
      <w:pPr>
        <w:rPr>
          <w:rFonts w:ascii="Sitka Small" w:hAnsi="Sitka Small"/>
        </w:rPr>
      </w:pPr>
    </w:p>
    <w:sectPr w:rsidR="003F13BD" w:rsidRPr="003F13BD" w:rsidSect="00B6794B">
      <w:pgSz w:w="12240" w:h="15840" w:code="1"/>
      <w:pgMar w:top="720" w:right="720" w:bottom="720" w:left="720" w:header="720" w:footer="720" w:gutter="0"/>
      <w:paperSrc w:other="257"/>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16C83"/>
    <w:multiLevelType w:val="hybridMultilevel"/>
    <w:tmpl w:val="452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0289A"/>
    <w:multiLevelType w:val="multilevel"/>
    <w:tmpl w:val="1E66949C"/>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D20760"/>
    <w:multiLevelType w:val="hybridMultilevel"/>
    <w:tmpl w:val="1E6C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197"/>
    <w:rsid w:val="00277B50"/>
    <w:rsid w:val="003F13BD"/>
    <w:rsid w:val="00485B3E"/>
    <w:rsid w:val="004D6050"/>
    <w:rsid w:val="005A6BC5"/>
    <w:rsid w:val="00601C50"/>
    <w:rsid w:val="006F22A0"/>
    <w:rsid w:val="0095763D"/>
    <w:rsid w:val="00B6794B"/>
    <w:rsid w:val="00B94934"/>
    <w:rsid w:val="00BD1197"/>
    <w:rsid w:val="00BE5635"/>
    <w:rsid w:val="00C054BC"/>
    <w:rsid w:val="00EA3C7C"/>
    <w:rsid w:val="00F26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931A"/>
  <w15:chartTrackingRefBased/>
  <w15:docId w15:val="{562108AD-587D-4270-B869-ABD63F9A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763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763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763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5763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763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763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763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76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76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1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19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BD119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D1197"/>
    <w:rPr>
      <w:i/>
      <w:iCs/>
      <w:color w:val="5B9BD5" w:themeColor="accent1"/>
    </w:rPr>
  </w:style>
  <w:style w:type="table" w:styleId="PlainTable2">
    <w:name w:val="Plain Table 2"/>
    <w:basedOn w:val="TableNormal"/>
    <w:uiPriority w:val="42"/>
    <w:rsid w:val="00BD11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576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76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76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5763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76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76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763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76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763D"/>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semiHidden/>
    <w:unhideWhenUsed/>
    <w:rsid w:val="0095763D"/>
    <w:pPr>
      <w:spacing w:after="0" w:line="240" w:lineRule="auto"/>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semiHidden/>
    <w:rsid w:val="0095763D"/>
    <w:rPr>
      <w:rFonts w:ascii="Times New Roman" w:eastAsia="Times New Roman" w:hAnsi="Times New Roman" w:cs="Times New Roman"/>
      <w:szCs w:val="20"/>
      <w:lang w:val="en-GB"/>
    </w:rPr>
  </w:style>
  <w:style w:type="character" w:styleId="SubtleEmphasis">
    <w:name w:val="Subtle Emphasis"/>
    <w:basedOn w:val="DefaultParagraphFont"/>
    <w:uiPriority w:val="19"/>
    <w:qFormat/>
    <w:rsid w:val="0095763D"/>
    <w:rPr>
      <w:i/>
      <w:iCs/>
      <w:color w:val="404040" w:themeColor="text1" w:themeTint="BF"/>
    </w:rPr>
  </w:style>
  <w:style w:type="paragraph" w:styleId="NoSpacing">
    <w:name w:val="No Spacing"/>
    <w:uiPriority w:val="1"/>
    <w:qFormat/>
    <w:rsid w:val="003F13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ucom</dc:creator>
  <cp:keywords/>
  <dc:description/>
  <cp:lastModifiedBy>ucom</cp:lastModifiedBy>
  <cp:revision>9</cp:revision>
  <dcterms:created xsi:type="dcterms:W3CDTF">2023-02-16T12:51:00Z</dcterms:created>
  <dcterms:modified xsi:type="dcterms:W3CDTF">2023-02-16T14:10:00Z</dcterms:modified>
</cp:coreProperties>
</file>